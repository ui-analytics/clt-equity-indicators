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4D8EB" w14:textId="77777777" w:rsidR="007078FF" w:rsidRDefault="00B778B5" w:rsidP="00E67336">
      <w:pPr>
        <w:pStyle w:val="ListParagraph"/>
        <w:rPr>
          <w:rFonts w:ascii="Times New Roman"/>
          <w:sz w:val="20"/>
        </w:rPr>
      </w:pPr>
      <w:r>
        <w:rPr>
          <w:noProof/>
        </w:rPr>
        <w:drawing>
          <wp:anchor distT="0" distB="0" distL="114300" distR="114300" simplePos="0" relativeHeight="487592960" behindDoc="0" locked="0" layoutInCell="1" allowOverlap="1" wp14:anchorId="7DB2A112" wp14:editId="48DA1CEF">
            <wp:simplePos x="0" y="0"/>
            <wp:positionH relativeFrom="column">
              <wp:posOffset>1533525</wp:posOffset>
            </wp:positionH>
            <wp:positionV relativeFrom="page">
              <wp:posOffset>885825</wp:posOffset>
            </wp:positionV>
            <wp:extent cx="3409950" cy="7454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995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F2987E" w14:textId="77777777" w:rsidR="007078FF" w:rsidRDefault="00083A87">
      <w:pPr>
        <w:pStyle w:val="BodyText"/>
        <w:spacing w:before="7"/>
        <w:rPr>
          <w:rFonts w:ascii="Times New Roman"/>
          <w:sz w:val="13"/>
        </w:rPr>
      </w:pPr>
      <w:r>
        <w:rPr>
          <w:noProof/>
        </w:rPr>
        <mc:AlternateContent>
          <mc:Choice Requires="wps">
            <w:drawing>
              <wp:anchor distT="0" distB="0" distL="0" distR="0" simplePos="0" relativeHeight="487587840" behindDoc="1" locked="0" layoutInCell="1" allowOverlap="1" wp14:anchorId="7294DE27" wp14:editId="541B7C7F">
                <wp:simplePos x="0" y="0"/>
                <wp:positionH relativeFrom="page">
                  <wp:posOffset>895350</wp:posOffset>
                </wp:positionH>
                <wp:positionV relativeFrom="paragraph">
                  <wp:posOffset>114935</wp:posOffset>
                </wp:positionV>
                <wp:extent cx="5981700" cy="9525"/>
                <wp:effectExtent l="0" t="0" r="0" b="3175"/>
                <wp:wrapTopAndBottom/>
                <wp:docPr id="10"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9525"/>
                        </a:xfrm>
                        <a:prstGeom prst="rect">
                          <a:avLst/>
                        </a:prstGeom>
                        <a:solidFill>
                          <a:srgbClr val="A7BD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59A83F94" id="docshape2" o:spid="_x0000_s1026" style="position:absolute;margin-left:70.5pt;margin-top:9.05pt;width:471pt;height:.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" fillcolor="#a7bdde" stroked="f">
                <v:path arrowok="t"/>
                <w10:wrap type="topAndBottom" anchorx="page"/>
              </v:rect>
            </w:pict>
          </mc:Fallback>
        </mc:AlternateContent>
      </w:r>
    </w:p>
    <w:p w14:paraId="01D113E9" w14:textId="77777777" w:rsidR="007078FF" w:rsidRDefault="007078FF">
      <w:pPr>
        <w:pStyle w:val="BodyText"/>
        <w:spacing w:before="11"/>
        <w:rPr>
          <w:rFonts w:ascii="Times New Roman"/>
          <w:sz w:val="14"/>
        </w:rPr>
      </w:pPr>
    </w:p>
    <w:p w14:paraId="4CF5881E" w14:textId="77777777" w:rsidR="007078FF" w:rsidRDefault="00684FCF">
      <w:pPr>
        <w:pStyle w:val="Title"/>
      </w:pPr>
      <w:r>
        <w:rPr>
          <w:color w:val="223D5F"/>
        </w:rPr>
        <w:t>ISC</w:t>
      </w:r>
      <w:r>
        <w:rPr>
          <w:color w:val="223D5F"/>
          <w:spacing w:val="-4"/>
        </w:rPr>
        <w:t xml:space="preserve"> </w:t>
      </w:r>
      <w:r>
        <w:rPr>
          <w:color w:val="223D5F"/>
        </w:rPr>
        <w:t>Aggregate</w:t>
      </w:r>
      <w:r>
        <w:rPr>
          <w:color w:val="223D5F"/>
          <w:spacing w:val="-4"/>
        </w:rPr>
        <w:t xml:space="preserve"> </w:t>
      </w:r>
      <w:r>
        <w:rPr>
          <w:color w:val="223D5F"/>
        </w:rPr>
        <w:t>Data</w:t>
      </w:r>
      <w:r>
        <w:rPr>
          <w:color w:val="223D5F"/>
          <w:spacing w:val="-3"/>
        </w:rPr>
        <w:t xml:space="preserve"> </w:t>
      </w:r>
      <w:r>
        <w:rPr>
          <w:color w:val="223D5F"/>
        </w:rPr>
        <w:t>License</w:t>
      </w:r>
      <w:r>
        <w:rPr>
          <w:color w:val="223D5F"/>
          <w:spacing w:val="-4"/>
        </w:rPr>
        <w:t xml:space="preserve"> </w:t>
      </w:r>
      <w:r>
        <w:rPr>
          <w:color w:val="223D5F"/>
        </w:rPr>
        <w:t>Request</w:t>
      </w:r>
    </w:p>
    <w:p w14:paraId="0273C2C4" w14:textId="77777777" w:rsidR="007078FF" w:rsidRDefault="00684FCF">
      <w:pPr>
        <w:spacing w:before="7"/>
        <w:ind w:left="1536" w:right="1993"/>
        <w:jc w:val="center"/>
        <w:rPr>
          <w:sz w:val="28"/>
        </w:rPr>
      </w:pPr>
      <w:r>
        <w:rPr>
          <w:color w:val="223D5F"/>
          <w:sz w:val="28"/>
        </w:rPr>
        <w:t>Data</w:t>
      </w:r>
      <w:r>
        <w:rPr>
          <w:color w:val="223D5F"/>
          <w:spacing w:val="-3"/>
          <w:sz w:val="28"/>
        </w:rPr>
        <w:t xml:space="preserve"> </w:t>
      </w:r>
      <w:r>
        <w:rPr>
          <w:color w:val="223D5F"/>
          <w:sz w:val="28"/>
        </w:rPr>
        <w:t>Research</w:t>
      </w:r>
      <w:r>
        <w:rPr>
          <w:color w:val="223D5F"/>
          <w:spacing w:val="-4"/>
          <w:sz w:val="28"/>
        </w:rPr>
        <w:t xml:space="preserve"> </w:t>
      </w:r>
      <w:r>
        <w:rPr>
          <w:color w:val="223D5F"/>
          <w:sz w:val="28"/>
        </w:rPr>
        <w:t>&amp;</w:t>
      </w:r>
      <w:r>
        <w:rPr>
          <w:color w:val="223D5F"/>
          <w:spacing w:val="-3"/>
          <w:sz w:val="28"/>
        </w:rPr>
        <w:t xml:space="preserve"> </w:t>
      </w:r>
      <w:r>
        <w:rPr>
          <w:color w:val="223D5F"/>
          <w:sz w:val="28"/>
        </w:rPr>
        <w:t>Oversight</w:t>
      </w:r>
      <w:r>
        <w:rPr>
          <w:color w:val="223D5F"/>
          <w:spacing w:val="-3"/>
          <w:sz w:val="28"/>
        </w:rPr>
        <w:t xml:space="preserve"> </w:t>
      </w:r>
      <w:r>
        <w:rPr>
          <w:color w:val="223D5F"/>
          <w:sz w:val="28"/>
        </w:rPr>
        <w:t>Committee</w:t>
      </w:r>
      <w:r>
        <w:rPr>
          <w:color w:val="223D5F"/>
          <w:spacing w:val="-3"/>
          <w:sz w:val="28"/>
        </w:rPr>
        <w:t xml:space="preserve"> </w:t>
      </w:r>
      <w:r>
        <w:rPr>
          <w:color w:val="223D5F"/>
          <w:sz w:val="28"/>
        </w:rPr>
        <w:t>(DAROC)</w:t>
      </w:r>
    </w:p>
    <w:p w14:paraId="2E0397D8" w14:textId="77777777" w:rsidR="007078FF" w:rsidRDefault="00083A87">
      <w:pPr>
        <w:pStyle w:val="BodyText"/>
        <w:spacing w:before="5"/>
        <w:rPr>
          <w:sz w:val="21"/>
        </w:rPr>
      </w:pPr>
      <w:r>
        <w:rPr>
          <w:noProof/>
        </w:rPr>
        <mc:AlternateContent>
          <mc:Choice Requires="wps">
            <w:drawing>
              <wp:anchor distT="0" distB="0" distL="0" distR="0" simplePos="0" relativeHeight="487588352" behindDoc="1" locked="0" layoutInCell="1" allowOverlap="1" wp14:anchorId="3D83F791" wp14:editId="0ABD50F1">
                <wp:simplePos x="0" y="0"/>
                <wp:positionH relativeFrom="page">
                  <wp:posOffset>895350</wp:posOffset>
                </wp:positionH>
                <wp:positionV relativeFrom="paragraph">
                  <wp:posOffset>181610</wp:posOffset>
                </wp:positionV>
                <wp:extent cx="5981700" cy="38100"/>
                <wp:effectExtent l="0" t="0" r="0" b="0"/>
                <wp:wrapTopAndBottom/>
                <wp:docPr id="9"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38100"/>
                        </a:xfrm>
                        <a:prstGeom prst="rect">
                          <a:avLst/>
                        </a:prstGeom>
                        <a:solidFill>
                          <a:srgbClr val="9BB95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55674E73" id="docshape3" o:spid="_x0000_s1026" style="position:absolute;margin-left:70.5pt;margin-top:14.3pt;width:471pt;height:3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" fillcolor="#9bb957" stroked="f">
                <v:path arrowok="t"/>
                <w10:wrap type="topAndBottom" anchorx="page"/>
              </v:rect>
            </w:pict>
          </mc:Fallback>
        </mc:AlternateContent>
      </w:r>
    </w:p>
    <w:p w14:paraId="5AE50D9D" w14:textId="77777777" w:rsidR="007078FF" w:rsidRDefault="007078FF">
      <w:pPr>
        <w:pStyle w:val="BodyText"/>
        <w:rPr>
          <w:sz w:val="20"/>
        </w:rPr>
      </w:pPr>
    </w:p>
    <w:p w14:paraId="20483034" w14:textId="77777777" w:rsidR="007078FF" w:rsidRDefault="00083A87">
      <w:pPr>
        <w:pStyle w:val="BodyText"/>
        <w:spacing w:before="10"/>
      </w:pPr>
      <w:r>
        <w:rPr>
          <w:noProof/>
        </w:rPr>
        <mc:AlternateContent>
          <mc:Choice Requires="wps">
            <w:drawing>
              <wp:anchor distT="0" distB="0" distL="0" distR="0" simplePos="0" relativeHeight="487588864" behindDoc="1" locked="0" layoutInCell="1" allowOverlap="1" wp14:anchorId="1BD6EA2C" wp14:editId="1EE24B70">
                <wp:simplePos x="0" y="0"/>
                <wp:positionH relativeFrom="page">
                  <wp:posOffset>895350</wp:posOffset>
                </wp:positionH>
                <wp:positionV relativeFrom="paragraph">
                  <wp:posOffset>169545</wp:posOffset>
                </wp:positionV>
                <wp:extent cx="5981700" cy="219075"/>
                <wp:effectExtent l="0" t="0" r="0" b="0"/>
                <wp:wrapTopAndBottom/>
                <wp:docPr id="8"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219075"/>
                        </a:xfrm>
                        <a:prstGeom prst="rect">
                          <a:avLst/>
                        </a:prstGeom>
                        <a:solidFill>
                          <a:srgbClr val="4F81B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3A3CC" w14:textId="77777777" w:rsidR="007078FF" w:rsidRDefault="00684FCF">
                            <w:pPr>
                              <w:spacing w:before="2"/>
                              <w:ind w:left="30"/>
                              <w:rPr>
                                <w:b/>
                                <w:color w:val="000000"/>
                                <w:sz w:val="28"/>
                              </w:rPr>
                            </w:pPr>
                            <w:r>
                              <w:rPr>
                                <w:b/>
                                <w:color w:val="FFFFFF"/>
                                <w:sz w:val="28"/>
                              </w:rPr>
                              <w:t>Project</w:t>
                            </w:r>
                            <w:r>
                              <w:rPr>
                                <w:b/>
                                <w:color w:val="FFFFFF"/>
                                <w:spacing w:val="-4"/>
                                <w:sz w:val="28"/>
                              </w:rPr>
                              <w:t xml:space="preserve"> </w:t>
                            </w:r>
                            <w:r>
                              <w:rPr>
                                <w:b/>
                                <w:color w:val="FFFFFF"/>
                                <w:sz w:val="28"/>
                              </w:rPr>
                              <w:t>Title</w:t>
                            </w:r>
                            <w:r>
                              <w:rPr>
                                <w:b/>
                                <w:color w:val="FFFFFF"/>
                                <w:spacing w:val="-4"/>
                                <w:sz w:val="28"/>
                              </w:rPr>
                              <w:t xml:space="preserve"> </w:t>
                            </w:r>
                            <w:r>
                              <w:rPr>
                                <w:b/>
                                <w:color w:val="FFFFFF"/>
                                <w:sz w:val="28"/>
                              </w:rPr>
                              <w:t>(if</w:t>
                            </w:r>
                            <w:r>
                              <w:rPr>
                                <w:b/>
                                <w:color w:val="FFFFFF"/>
                                <w:spacing w:val="-4"/>
                                <w:sz w:val="28"/>
                              </w:rPr>
                              <w:t xml:space="preserve"> </w:t>
                            </w:r>
                            <w:r>
                              <w:rPr>
                                <w:b/>
                                <w:color w:val="FFFFFF"/>
                                <w:sz w:val="28"/>
                              </w:rPr>
                              <w:t>applicable):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6BCC8A1F" id="_x0000_t202" coordsize="21600,21600" o:spt="202" path="m,l,21600r21600,l21600,xe">
                <v:stroke joinstyle="miter"/>
                <v:path gradientshapeok="t" o:connecttype="rect"/>
              </v:shapetype>
              <v:shape id="docshape4" o:spid="_x0000_s1026" type="#_x0000_t202" style="position:absolute;margin-left:70.5pt;margin-top:13.35pt;width:471pt;height:17.2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" fillcolor="#4f81bb" stroked="f">
                <v:path arrowok="t"/>
                <v:textbox inset="0,0,0,0">
                  <w:txbxContent>
                    <w:p w14:paraId="5D461174" w14:textId="77777777" w:rsidR="007078FF" w:rsidRDefault="00684FCF">
                      <w:pPr>
                        <w:spacing w:before="2"/>
                        <w:ind w:left="30"/>
                        <w:rPr>
                          <w:b/>
                          <w:color w:val="000000"/>
                          <w:sz w:val="28"/>
                        </w:rPr>
                      </w:pPr>
                      <w:r>
                        <w:rPr>
                          <w:b/>
                          <w:color w:val="FFFFFF"/>
                          <w:sz w:val="28"/>
                        </w:rPr>
                        <w:t>Project</w:t>
                      </w:r>
                      <w:r>
                        <w:rPr>
                          <w:b/>
                          <w:color w:val="FFFFFF"/>
                          <w:spacing w:val="-4"/>
                          <w:sz w:val="28"/>
                        </w:rPr>
                        <w:t xml:space="preserve"> </w:t>
                      </w:r>
                      <w:r>
                        <w:rPr>
                          <w:b/>
                          <w:color w:val="FFFFFF"/>
                          <w:sz w:val="28"/>
                        </w:rPr>
                        <w:t>Title</w:t>
                      </w:r>
                      <w:r>
                        <w:rPr>
                          <w:b/>
                          <w:color w:val="FFFFFF"/>
                          <w:spacing w:val="-4"/>
                          <w:sz w:val="28"/>
                        </w:rPr>
                        <w:t xml:space="preserve"> </w:t>
                      </w:r>
                      <w:r>
                        <w:rPr>
                          <w:b/>
                          <w:color w:val="FFFFFF"/>
                          <w:sz w:val="28"/>
                        </w:rPr>
                        <w:t>(if</w:t>
                      </w:r>
                      <w:r>
                        <w:rPr>
                          <w:b/>
                          <w:color w:val="FFFFFF"/>
                          <w:spacing w:val="-4"/>
                          <w:sz w:val="28"/>
                        </w:rPr>
                        <w:t xml:space="preserve"> </w:t>
                      </w:r>
                      <w:r>
                        <w:rPr>
                          <w:b/>
                          <w:color w:val="FFFFFF"/>
                          <w:sz w:val="28"/>
                        </w:rPr>
                        <w:t>applicable):</w:t>
                      </w:r>
                    </w:p>
                  </w:txbxContent>
                </v:textbox>
                <w10:wrap type="topAndBottom" anchorx="page"/>
              </v:shape>
            </w:pict>
          </mc:Fallback>
        </mc:AlternateContent>
      </w:r>
    </w:p>
    <w:p w14:paraId="0C6E1183" w14:textId="77777777" w:rsidR="007078FF" w:rsidRDefault="007078FF">
      <w:pPr>
        <w:pStyle w:val="BodyText"/>
        <w:rPr>
          <w:sz w:val="20"/>
        </w:rPr>
      </w:pPr>
    </w:p>
    <w:p w14:paraId="75A2812A" w14:textId="77777777" w:rsidR="007078FF" w:rsidRDefault="00083A87">
      <w:pPr>
        <w:pStyle w:val="BodyText"/>
        <w:rPr>
          <w:sz w:val="21"/>
        </w:rPr>
      </w:pPr>
      <w:r>
        <w:rPr>
          <w:noProof/>
        </w:rPr>
        <mc:AlternateContent>
          <mc:Choice Requires="wps">
            <w:drawing>
              <wp:anchor distT="0" distB="0" distL="0" distR="0" simplePos="0" relativeHeight="487589376" behindDoc="1" locked="0" layoutInCell="1" allowOverlap="1" wp14:anchorId="6A74DD07" wp14:editId="2050517A">
                <wp:simplePos x="0" y="0"/>
                <wp:positionH relativeFrom="page">
                  <wp:posOffset>895350</wp:posOffset>
                </wp:positionH>
                <wp:positionV relativeFrom="paragraph">
                  <wp:posOffset>178435</wp:posOffset>
                </wp:positionV>
                <wp:extent cx="5981700" cy="171450"/>
                <wp:effectExtent l="0" t="0" r="0" b="6350"/>
                <wp:wrapTopAndBottom/>
                <wp:docPr id="7"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171450"/>
                        </a:xfrm>
                        <a:prstGeom prst="rect">
                          <a:avLst/>
                        </a:prstGeom>
                        <a:solidFill>
                          <a:srgbClr val="C2D4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B86BFE" w14:textId="77777777" w:rsidR="007078FF" w:rsidRDefault="00684FCF">
                            <w:pPr>
                              <w:spacing w:before="1"/>
                              <w:ind w:left="30"/>
                              <w:rPr>
                                <w:b/>
                                <w:color w:val="000000"/>
                              </w:rPr>
                            </w:pPr>
                            <w:r>
                              <w:rPr>
                                <w:b/>
                                <w:color w:val="000000"/>
                              </w:rPr>
                              <w:t>Principal</w:t>
                            </w:r>
                            <w:r>
                              <w:rPr>
                                <w:b/>
                                <w:color w:val="000000"/>
                                <w:spacing w:val="-7"/>
                              </w:rPr>
                              <w:t xml:space="preserve"> </w:t>
                            </w:r>
                            <w:r>
                              <w:rPr>
                                <w:b/>
                                <w:color w:val="000000"/>
                              </w:rPr>
                              <w:t>Investigator: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A8B7176" id="docshape5" o:spid="_x0000_s1027" type="#_x0000_t202" style="position:absolute;margin-left:70.5pt;margin-top:14.05pt;width:471pt;height:13.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" fillcolor="#c2d49b" stroked="f">
                <v:path arrowok="t"/>
                <v:textbox inset="0,0,0,0">
                  <w:txbxContent>
                    <w:p w14:paraId="179CF591" w14:textId="77777777" w:rsidR="007078FF" w:rsidRDefault="00684FCF">
                      <w:pPr>
                        <w:spacing w:before="1"/>
                        <w:ind w:left="30"/>
                        <w:rPr>
                          <w:b/>
                          <w:color w:val="000000"/>
                        </w:rPr>
                      </w:pPr>
                      <w:r>
                        <w:rPr>
                          <w:b/>
                          <w:color w:val="000000"/>
                        </w:rPr>
                        <w:t>Principal</w:t>
                      </w:r>
                      <w:r>
                        <w:rPr>
                          <w:b/>
                          <w:color w:val="000000"/>
                          <w:spacing w:val="-7"/>
                        </w:rPr>
                        <w:t xml:space="preserve"> </w:t>
                      </w:r>
                      <w:r>
                        <w:rPr>
                          <w:b/>
                          <w:color w:val="000000"/>
                        </w:rPr>
                        <w:t>Investigator:</w:t>
                      </w:r>
                    </w:p>
                  </w:txbxContent>
                </v:textbox>
                <w10:wrap type="topAndBottom" anchorx="page"/>
              </v:shape>
            </w:pict>
          </mc:Fallback>
        </mc:AlternateContent>
      </w:r>
    </w:p>
    <w:p w14:paraId="76421966" w14:textId="77777777" w:rsidR="007078FF" w:rsidRDefault="007078FF">
      <w:pPr>
        <w:pStyle w:val="BodyText"/>
        <w:spacing w:before="11"/>
        <w:rPr>
          <w:sz w:val="10"/>
        </w:rPr>
      </w:pPr>
    </w:p>
    <w:tbl>
      <w:tblPr>
        <w:tblW w:w="0" w:type="auto"/>
        <w:tblInd w:w="359" w:type="dxa"/>
        <w:tblBorders>
          <w:top w:val="single" w:sz="8" w:space="0" w:color="BDBDBD"/>
          <w:left w:val="single" w:sz="8" w:space="0" w:color="BDBDBD"/>
          <w:bottom w:val="single" w:sz="8" w:space="0" w:color="BDBDBD"/>
          <w:right w:val="single" w:sz="8" w:space="0" w:color="BDBDBD"/>
          <w:insideH w:val="single" w:sz="8" w:space="0" w:color="BDBDBD"/>
          <w:insideV w:val="single" w:sz="8" w:space="0" w:color="BDBDBD"/>
        </w:tblBorders>
        <w:tblLayout w:type="fixed"/>
        <w:tblCellMar>
          <w:left w:w="0" w:type="dxa"/>
          <w:right w:w="0" w:type="dxa"/>
        </w:tblCellMar>
        <w:tblLook w:val="01E0" w:firstRow="1" w:lastRow="1" w:firstColumn="1" w:lastColumn="1" w:noHBand="0" w:noVBand="0"/>
      </w:tblPr>
      <w:tblGrid>
        <w:gridCol w:w="1740"/>
        <w:gridCol w:w="3420"/>
        <w:gridCol w:w="1080"/>
        <w:gridCol w:w="3240"/>
      </w:tblGrid>
      <w:tr w:rsidR="007078FF" w14:paraId="1CCF48D0" w14:textId="77777777">
        <w:trPr>
          <w:trHeight w:val="508"/>
        </w:trPr>
        <w:tc>
          <w:tcPr>
            <w:tcW w:w="1740" w:type="dxa"/>
            <w:tcBorders>
              <w:left w:val="single" w:sz="6" w:space="0" w:color="BDBDBD"/>
              <w:bottom w:val="single" w:sz="6" w:space="0" w:color="BDBDBD"/>
            </w:tcBorders>
          </w:tcPr>
          <w:p w14:paraId="60D542AF" w14:textId="77777777" w:rsidR="007078FF" w:rsidRDefault="00684FCF">
            <w:pPr>
              <w:pStyle w:val="TableParagraph"/>
              <w:spacing w:before="3"/>
              <w:ind w:left="131"/>
              <w:rPr>
                <w:b/>
                <w:i/>
                <w:sz w:val="19"/>
              </w:rPr>
            </w:pPr>
            <w:r>
              <w:rPr>
                <w:b/>
                <w:i/>
                <w:w w:val="105"/>
                <w:sz w:val="19"/>
              </w:rPr>
              <w:t>Name:</w:t>
            </w:r>
          </w:p>
        </w:tc>
        <w:tc>
          <w:tcPr>
            <w:tcW w:w="3420" w:type="dxa"/>
            <w:tcBorders>
              <w:bottom w:val="single" w:sz="6" w:space="0" w:color="BDBDBD"/>
            </w:tcBorders>
          </w:tcPr>
          <w:p w14:paraId="706C0B50" w14:textId="77777777" w:rsidR="007078FF" w:rsidRDefault="00D93C66">
            <w:pPr>
              <w:pStyle w:val="TableParagraph"/>
              <w:rPr>
                <w:rFonts w:ascii="Times New Roman"/>
              </w:rPr>
            </w:pPr>
            <w:r>
              <w:rPr>
                <w:rFonts w:ascii="Times New Roman"/>
              </w:rPr>
              <w:t xml:space="preserve">Kailas </w:t>
            </w:r>
            <w:proofErr w:type="spellStart"/>
            <w:r>
              <w:rPr>
                <w:rFonts w:ascii="Times New Roman"/>
              </w:rPr>
              <w:t>Venkitasubramanian</w:t>
            </w:r>
            <w:proofErr w:type="spellEnd"/>
          </w:p>
        </w:tc>
        <w:tc>
          <w:tcPr>
            <w:tcW w:w="1080" w:type="dxa"/>
            <w:tcBorders>
              <w:bottom w:val="single" w:sz="6" w:space="0" w:color="BDBDBD"/>
            </w:tcBorders>
          </w:tcPr>
          <w:p w14:paraId="7BFAF0CC" w14:textId="77777777" w:rsidR="007078FF" w:rsidRDefault="00684FCF">
            <w:pPr>
              <w:pStyle w:val="TableParagraph"/>
              <w:spacing w:before="3"/>
              <w:ind w:left="118"/>
              <w:rPr>
                <w:b/>
                <w:i/>
                <w:sz w:val="19"/>
              </w:rPr>
            </w:pPr>
            <w:r>
              <w:rPr>
                <w:b/>
                <w:i/>
                <w:w w:val="105"/>
                <w:sz w:val="19"/>
              </w:rPr>
              <w:t>Title:</w:t>
            </w:r>
          </w:p>
        </w:tc>
        <w:tc>
          <w:tcPr>
            <w:tcW w:w="3240" w:type="dxa"/>
            <w:tcBorders>
              <w:bottom w:val="single" w:sz="6" w:space="0" w:color="BDBDBD"/>
            </w:tcBorders>
          </w:tcPr>
          <w:p w14:paraId="64F4C24F" w14:textId="77777777" w:rsidR="007078FF" w:rsidRDefault="00D93C66">
            <w:pPr>
              <w:pStyle w:val="TableParagraph"/>
              <w:rPr>
                <w:rFonts w:ascii="Times New Roman"/>
              </w:rPr>
            </w:pPr>
            <w:r>
              <w:rPr>
                <w:rFonts w:ascii="Times New Roman"/>
              </w:rPr>
              <w:t xml:space="preserve"> Director</w:t>
            </w:r>
            <w:r w:rsidR="00D652CB">
              <w:rPr>
                <w:rFonts w:ascii="Times New Roman"/>
              </w:rPr>
              <w:t xml:space="preserve"> of </w:t>
            </w:r>
            <w:r>
              <w:rPr>
                <w:rFonts w:ascii="Times New Roman"/>
              </w:rPr>
              <w:t>Research Analytics</w:t>
            </w:r>
          </w:p>
        </w:tc>
      </w:tr>
      <w:tr w:rsidR="007078FF" w14:paraId="6191450A" w14:textId="77777777">
        <w:trPr>
          <w:trHeight w:val="509"/>
        </w:trPr>
        <w:tc>
          <w:tcPr>
            <w:tcW w:w="1740" w:type="dxa"/>
            <w:tcBorders>
              <w:top w:val="single" w:sz="6" w:space="0" w:color="BDBDBD"/>
              <w:left w:val="single" w:sz="6" w:space="0" w:color="BDBDBD"/>
              <w:bottom w:val="single" w:sz="6" w:space="0" w:color="BDBDBD"/>
            </w:tcBorders>
          </w:tcPr>
          <w:p w14:paraId="57290D8E" w14:textId="77777777" w:rsidR="007078FF" w:rsidRDefault="00684FCF">
            <w:pPr>
              <w:pStyle w:val="TableParagraph"/>
              <w:spacing w:before="13"/>
              <w:ind w:left="131"/>
              <w:rPr>
                <w:b/>
                <w:i/>
                <w:sz w:val="19"/>
              </w:rPr>
            </w:pPr>
            <w:r>
              <w:rPr>
                <w:b/>
                <w:i/>
                <w:w w:val="105"/>
                <w:sz w:val="19"/>
              </w:rPr>
              <w:t>Email</w:t>
            </w:r>
          </w:p>
        </w:tc>
        <w:tc>
          <w:tcPr>
            <w:tcW w:w="3420" w:type="dxa"/>
            <w:tcBorders>
              <w:top w:val="single" w:sz="6" w:space="0" w:color="BDBDBD"/>
              <w:bottom w:val="single" w:sz="6" w:space="0" w:color="BDBDBD"/>
            </w:tcBorders>
          </w:tcPr>
          <w:p w14:paraId="5CF9F10D" w14:textId="77777777" w:rsidR="007078FF" w:rsidRDefault="00D93C66">
            <w:pPr>
              <w:pStyle w:val="TableParagraph"/>
              <w:rPr>
                <w:rFonts w:ascii="Times New Roman"/>
              </w:rPr>
            </w:pPr>
            <w:r>
              <w:rPr>
                <w:rFonts w:ascii="Times New Roman"/>
              </w:rPr>
              <w:t>kvenkita@uncc.edu</w:t>
            </w:r>
          </w:p>
        </w:tc>
        <w:tc>
          <w:tcPr>
            <w:tcW w:w="1080" w:type="dxa"/>
            <w:tcBorders>
              <w:top w:val="single" w:sz="6" w:space="0" w:color="BDBDBD"/>
              <w:bottom w:val="single" w:sz="6" w:space="0" w:color="BDBDBD"/>
            </w:tcBorders>
          </w:tcPr>
          <w:p w14:paraId="7BA17236" w14:textId="77777777" w:rsidR="007078FF" w:rsidRDefault="00684FCF">
            <w:pPr>
              <w:pStyle w:val="TableParagraph"/>
              <w:spacing w:before="13"/>
              <w:ind w:left="118"/>
              <w:rPr>
                <w:b/>
                <w:i/>
                <w:sz w:val="19"/>
              </w:rPr>
            </w:pPr>
            <w:r>
              <w:rPr>
                <w:b/>
                <w:i/>
                <w:w w:val="105"/>
                <w:sz w:val="19"/>
              </w:rPr>
              <w:t>Phone:</w:t>
            </w:r>
          </w:p>
        </w:tc>
        <w:tc>
          <w:tcPr>
            <w:tcW w:w="3240" w:type="dxa"/>
            <w:tcBorders>
              <w:top w:val="single" w:sz="6" w:space="0" w:color="BDBDBD"/>
              <w:bottom w:val="single" w:sz="6" w:space="0" w:color="BDBDBD"/>
            </w:tcBorders>
          </w:tcPr>
          <w:p w14:paraId="7BA7706F" w14:textId="77777777" w:rsidR="007078FF" w:rsidRDefault="00BA3127">
            <w:pPr>
              <w:pStyle w:val="TableParagraph"/>
              <w:rPr>
                <w:rFonts w:ascii="Times New Roman"/>
              </w:rPr>
            </w:pPr>
            <w:r>
              <w:rPr>
                <w:rFonts w:ascii="Times New Roman"/>
              </w:rPr>
              <w:t>704-687-1207</w:t>
            </w:r>
          </w:p>
        </w:tc>
      </w:tr>
      <w:tr w:rsidR="007078FF" w14:paraId="3C6055A1" w14:textId="77777777">
        <w:trPr>
          <w:trHeight w:val="508"/>
        </w:trPr>
        <w:tc>
          <w:tcPr>
            <w:tcW w:w="1740" w:type="dxa"/>
            <w:tcBorders>
              <w:top w:val="single" w:sz="6" w:space="0" w:color="BDBDBD"/>
              <w:left w:val="single" w:sz="6" w:space="0" w:color="BDBDBD"/>
            </w:tcBorders>
          </w:tcPr>
          <w:p w14:paraId="1D126E12" w14:textId="77777777" w:rsidR="007078FF" w:rsidRDefault="00684FCF">
            <w:pPr>
              <w:pStyle w:val="TableParagraph"/>
              <w:spacing w:before="6" w:line="240" w:lineRule="atLeast"/>
              <w:ind w:left="131" w:right="912"/>
              <w:rPr>
                <w:b/>
                <w:i/>
                <w:sz w:val="19"/>
              </w:rPr>
            </w:pPr>
            <w:r>
              <w:rPr>
                <w:b/>
                <w:i/>
                <w:sz w:val="19"/>
              </w:rPr>
              <w:t>Agency/</w:t>
            </w:r>
            <w:r>
              <w:rPr>
                <w:b/>
                <w:i/>
                <w:spacing w:val="-40"/>
                <w:sz w:val="19"/>
              </w:rPr>
              <w:t xml:space="preserve"> </w:t>
            </w:r>
            <w:r>
              <w:rPr>
                <w:b/>
                <w:i/>
                <w:sz w:val="19"/>
              </w:rPr>
              <w:t>Dept.:</w:t>
            </w:r>
          </w:p>
        </w:tc>
        <w:tc>
          <w:tcPr>
            <w:tcW w:w="7740" w:type="dxa"/>
            <w:gridSpan w:val="3"/>
            <w:tcBorders>
              <w:top w:val="single" w:sz="6" w:space="0" w:color="BDBDBD"/>
            </w:tcBorders>
          </w:tcPr>
          <w:p w14:paraId="67156F6B" w14:textId="77777777" w:rsidR="007078FF" w:rsidRDefault="00D93C66">
            <w:pPr>
              <w:pStyle w:val="TableParagraph"/>
              <w:rPr>
                <w:rFonts w:ascii="Times New Roman"/>
              </w:rPr>
            </w:pPr>
            <w:r>
              <w:rPr>
                <w:rFonts w:ascii="Times New Roman"/>
              </w:rPr>
              <w:t>Urban Institute at University of North Carolina at Charlotte</w:t>
            </w:r>
          </w:p>
        </w:tc>
      </w:tr>
    </w:tbl>
    <w:p w14:paraId="56C1E1B2" w14:textId="77777777" w:rsidR="007078FF" w:rsidRDefault="00083A87">
      <w:pPr>
        <w:pStyle w:val="BodyText"/>
        <w:spacing w:before="1"/>
        <w:rPr>
          <w:sz w:val="20"/>
        </w:rPr>
      </w:pPr>
      <w:r>
        <w:rPr>
          <w:noProof/>
        </w:rPr>
        <mc:AlternateContent>
          <mc:Choice Requires="wps">
            <w:drawing>
              <wp:anchor distT="0" distB="0" distL="0" distR="0" simplePos="0" relativeHeight="487589888" behindDoc="1" locked="0" layoutInCell="1" allowOverlap="1" wp14:anchorId="4452796E" wp14:editId="2B094F13">
                <wp:simplePos x="0" y="0"/>
                <wp:positionH relativeFrom="page">
                  <wp:posOffset>895350</wp:posOffset>
                </wp:positionH>
                <wp:positionV relativeFrom="paragraph">
                  <wp:posOffset>170815</wp:posOffset>
                </wp:positionV>
                <wp:extent cx="5981700" cy="485775"/>
                <wp:effectExtent l="0" t="0" r="0" b="0"/>
                <wp:wrapTopAndBottom/>
                <wp:docPr id="6"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485775"/>
                        </a:xfrm>
                        <a:prstGeom prst="rect">
                          <a:avLst/>
                        </a:prstGeom>
                        <a:solidFill>
                          <a:srgbClr val="C5D9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661F6" w14:textId="77777777" w:rsidR="007078FF" w:rsidRDefault="00684FCF">
                            <w:pPr>
                              <w:ind w:left="30"/>
                              <w:rPr>
                                <w:b/>
                                <w:color w:val="000000"/>
                              </w:rPr>
                            </w:pPr>
                            <w:r>
                              <w:rPr>
                                <w:b/>
                                <w:color w:val="000000"/>
                              </w:rPr>
                              <w:t>1.</w:t>
                            </w:r>
                            <w:r>
                              <w:rPr>
                                <w:b/>
                                <w:color w:val="000000"/>
                                <w:spacing w:val="-4"/>
                              </w:rPr>
                              <w:t xml:space="preserve"> </w:t>
                            </w:r>
                            <w:r>
                              <w:rPr>
                                <w:b/>
                                <w:color w:val="000000"/>
                              </w:rPr>
                              <w:t>Description</w:t>
                            </w:r>
                            <w:r>
                              <w:rPr>
                                <w:b/>
                                <w:color w:val="000000"/>
                                <w:spacing w:val="-3"/>
                              </w:rPr>
                              <w:t xml:space="preserve"> </w:t>
                            </w:r>
                            <w:r>
                              <w:rPr>
                                <w:b/>
                                <w:color w:val="000000"/>
                              </w:rPr>
                              <w:t>of</w:t>
                            </w:r>
                            <w:r>
                              <w:rPr>
                                <w:b/>
                                <w:color w:val="000000"/>
                                <w:spacing w:val="-3"/>
                              </w:rPr>
                              <w:t xml:space="preserve"> </w:t>
                            </w:r>
                            <w:r>
                              <w:rPr>
                                <w:b/>
                                <w:color w:val="000000"/>
                              </w:rPr>
                              <w:t>Aggregate</w:t>
                            </w:r>
                            <w:r>
                              <w:rPr>
                                <w:b/>
                                <w:color w:val="000000"/>
                                <w:spacing w:val="-3"/>
                              </w:rPr>
                              <w:t xml:space="preserve"> </w:t>
                            </w:r>
                            <w:r>
                              <w:rPr>
                                <w:b/>
                                <w:color w:val="000000"/>
                              </w:rPr>
                              <w:t>Data</w:t>
                            </w:r>
                            <w:r>
                              <w:rPr>
                                <w:b/>
                                <w:color w:val="000000"/>
                                <w:spacing w:val="-2"/>
                              </w:rPr>
                              <w:t xml:space="preserve"> </w:t>
                            </w:r>
                            <w:r>
                              <w:rPr>
                                <w:b/>
                                <w:color w:val="000000"/>
                              </w:rPr>
                              <w:t>Request</w:t>
                            </w:r>
                          </w:p>
                          <w:p w14:paraId="7698E37F" w14:textId="77777777" w:rsidR="007078FF" w:rsidRDefault="00684FCF">
                            <w:pPr>
                              <w:pStyle w:val="BodyText"/>
                              <w:spacing w:before="14" w:line="247" w:lineRule="auto"/>
                              <w:ind w:left="30"/>
                              <w:rPr>
                                <w:color w:val="000000"/>
                              </w:rPr>
                            </w:pPr>
                            <w:r>
                              <w:rPr>
                                <w:color w:val="000000"/>
                                <w:w w:val="105"/>
                              </w:rPr>
                              <w:t>Provide</w:t>
                            </w:r>
                            <w:r>
                              <w:rPr>
                                <w:color w:val="000000"/>
                                <w:spacing w:val="-4"/>
                                <w:w w:val="105"/>
                              </w:rPr>
                              <w:t xml:space="preserve"> </w:t>
                            </w:r>
                            <w:r>
                              <w:rPr>
                                <w:color w:val="000000"/>
                                <w:w w:val="105"/>
                              </w:rPr>
                              <w:t>a</w:t>
                            </w:r>
                            <w:r>
                              <w:rPr>
                                <w:color w:val="000000"/>
                                <w:spacing w:val="-2"/>
                                <w:w w:val="105"/>
                              </w:rPr>
                              <w:t xml:space="preserve"> </w:t>
                            </w:r>
                            <w:r>
                              <w:rPr>
                                <w:color w:val="000000"/>
                                <w:w w:val="105"/>
                              </w:rPr>
                              <w:t>brief</w:t>
                            </w:r>
                            <w:r>
                              <w:rPr>
                                <w:color w:val="000000"/>
                                <w:spacing w:val="-3"/>
                                <w:w w:val="105"/>
                              </w:rPr>
                              <w:t xml:space="preserve"> </w:t>
                            </w:r>
                            <w:r>
                              <w:rPr>
                                <w:color w:val="000000"/>
                                <w:w w:val="105"/>
                              </w:rPr>
                              <w:t>(</w:t>
                            </w:r>
                            <w:proofErr w:type="gramStart"/>
                            <w:r>
                              <w:rPr>
                                <w:color w:val="000000"/>
                                <w:w w:val="105"/>
                              </w:rPr>
                              <w:t>250</w:t>
                            </w:r>
                            <w:r>
                              <w:rPr>
                                <w:color w:val="000000"/>
                                <w:spacing w:val="-2"/>
                                <w:w w:val="105"/>
                              </w:rPr>
                              <w:t xml:space="preserve"> </w:t>
                            </w:r>
                            <w:r>
                              <w:rPr>
                                <w:color w:val="000000"/>
                                <w:w w:val="105"/>
                              </w:rPr>
                              <w:t>word</w:t>
                            </w:r>
                            <w:proofErr w:type="gramEnd"/>
                            <w:r>
                              <w:rPr>
                                <w:color w:val="000000"/>
                                <w:spacing w:val="-2"/>
                                <w:w w:val="105"/>
                              </w:rPr>
                              <w:t xml:space="preserve"> </w:t>
                            </w:r>
                            <w:r>
                              <w:rPr>
                                <w:color w:val="000000"/>
                                <w:w w:val="105"/>
                              </w:rPr>
                              <w:t>max)</w:t>
                            </w:r>
                            <w:r>
                              <w:rPr>
                                <w:color w:val="000000"/>
                                <w:spacing w:val="-2"/>
                                <w:w w:val="105"/>
                              </w:rPr>
                              <w:t xml:space="preserve"> </w:t>
                            </w:r>
                            <w:r>
                              <w:rPr>
                                <w:color w:val="000000"/>
                                <w:w w:val="105"/>
                              </w:rPr>
                              <w:t>summary</w:t>
                            </w:r>
                            <w:r>
                              <w:rPr>
                                <w:color w:val="000000"/>
                                <w:spacing w:val="-1"/>
                                <w:w w:val="105"/>
                              </w:rPr>
                              <w:t xml:space="preserve"> </w:t>
                            </w:r>
                            <w:r>
                              <w:rPr>
                                <w:color w:val="000000"/>
                                <w:w w:val="105"/>
                              </w:rPr>
                              <w:t>of</w:t>
                            </w:r>
                            <w:r>
                              <w:rPr>
                                <w:color w:val="000000"/>
                                <w:spacing w:val="-2"/>
                                <w:w w:val="105"/>
                              </w:rPr>
                              <w:t xml:space="preserve"> </w:t>
                            </w:r>
                            <w:r>
                              <w:rPr>
                                <w:color w:val="000000"/>
                                <w:w w:val="105"/>
                              </w:rPr>
                              <w:t>why</w:t>
                            </w:r>
                            <w:r>
                              <w:rPr>
                                <w:color w:val="000000"/>
                                <w:spacing w:val="-2"/>
                                <w:w w:val="105"/>
                              </w:rPr>
                              <w:t xml:space="preserve"> </w:t>
                            </w:r>
                            <w:r>
                              <w:rPr>
                                <w:color w:val="000000"/>
                                <w:w w:val="105"/>
                              </w:rPr>
                              <w:t>you</w:t>
                            </w:r>
                            <w:r>
                              <w:rPr>
                                <w:color w:val="000000"/>
                                <w:spacing w:val="-2"/>
                                <w:w w:val="105"/>
                              </w:rPr>
                              <w:t xml:space="preserve"> </w:t>
                            </w:r>
                            <w:r>
                              <w:rPr>
                                <w:color w:val="000000"/>
                                <w:w w:val="105"/>
                              </w:rPr>
                              <w:t>are</w:t>
                            </w:r>
                            <w:r>
                              <w:rPr>
                                <w:color w:val="000000"/>
                                <w:spacing w:val="-4"/>
                                <w:w w:val="105"/>
                              </w:rPr>
                              <w:t xml:space="preserve"> </w:t>
                            </w:r>
                            <w:r>
                              <w:rPr>
                                <w:color w:val="000000"/>
                                <w:w w:val="105"/>
                              </w:rPr>
                              <w:t>requesting</w:t>
                            </w:r>
                            <w:r>
                              <w:rPr>
                                <w:color w:val="000000"/>
                                <w:spacing w:val="-2"/>
                                <w:w w:val="105"/>
                              </w:rPr>
                              <w:t xml:space="preserve"> </w:t>
                            </w:r>
                            <w:r>
                              <w:rPr>
                                <w:color w:val="000000"/>
                                <w:w w:val="105"/>
                              </w:rPr>
                              <w:t>the</w:t>
                            </w:r>
                            <w:r>
                              <w:rPr>
                                <w:color w:val="000000"/>
                                <w:spacing w:val="-3"/>
                                <w:w w:val="105"/>
                              </w:rPr>
                              <w:t xml:space="preserve"> </w:t>
                            </w:r>
                            <w:r>
                              <w:rPr>
                                <w:color w:val="000000"/>
                                <w:w w:val="105"/>
                              </w:rPr>
                              <w:t>aggregate</w:t>
                            </w:r>
                            <w:r>
                              <w:rPr>
                                <w:color w:val="000000"/>
                                <w:spacing w:val="-2"/>
                                <w:w w:val="105"/>
                              </w:rPr>
                              <w:t xml:space="preserve"> </w:t>
                            </w:r>
                            <w:r>
                              <w:rPr>
                                <w:color w:val="000000"/>
                                <w:w w:val="105"/>
                              </w:rPr>
                              <w:t>data</w:t>
                            </w:r>
                            <w:r>
                              <w:rPr>
                                <w:color w:val="000000"/>
                                <w:spacing w:val="-2"/>
                                <w:w w:val="105"/>
                              </w:rPr>
                              <w:t xml:space="preserve"> </w:t>
                            </w:r>
                            <w:r>
                              <w:rPr>
                                <w:color w:val="000000"/>
                                <w:w w:val="105"/>
                              </w:rPr>
                              <w:t>and</w:t>
                            </w:r>
                            <w:r>
                              <w:rPr>
                                <w:color w:val="000000"/>
                                <w:spacing w:val="-2"/>
                                <w:w w:val="105"/>
                              </w:rPr>
                              <w:t xml:space="preserve"> </w:t>
                            </w:r>
                            <w:r>
                              <w:rPr>
                                <w:color w:val="000000"/>
                                <w:w w:val="105"/>
                              </w:rPr>
                              <w:t>how</w:t>
                            </w:r>
                            <w:r>
                              <w:rPr>
                                <w:color w:val="000000"/>
                                <w:spacing w:val="-2"/>
                                <w:w w:val="105"/>
                              </w:rPr>
                              <w:t xml:space="preserve"> </w:t>
                            </w:r>
                            <w:r>
                              <w:rPr>
                                <w:color w:val="000000"/>
                                <w:w w:val="105"/>
                              </w:rPr>
                              <w:t>the</w:t>
                            </w:r>
                            <w:r>
                              <w:rPr>
                                <w:color w:val="000000"/>
                                <w:spacing w:val="-3"/>
                                <w:w w:val="105"/>
                              </w:rPr>
                              <w:t xml:space="preserve"> </w:t>
                            </w:r>
                            <w:r>
                              <w:rPr>
                                <w:color w:val="000000"/>
                                <w:w w:val="105"/>
                              </w:rPr>
                              <w:t>data</w:t>
                            </w:r>
                            <w:r>
                              <w:rPr>
                                <w:color w:val="000000"/>
                                <w:spacing w:val="-2"/>
                                <w:w w:val="105"/>
                              </w:rPr>
                              <w:t xml:space="preserve"> </w:t>
                            </w:r>
                            <w:r>
                              <w:rPr>
                                <w:color w:val="000000"/>
                                <w:w w:val="105"/>
                              </w:rPr>
                              <w:t>will</w:t>
                            </w:r>
                            <w:r>
                              <w:rPr>
                                <w:color w:val="000000"/>
                                <w:spacing w:val="-2"/>
                                <w:w w:val="105"/>
                              </w:rPr>
                              <w:t xml:space="preserve"> </w:t>
                            </w:r>
                            <w:r>
                              <w:rPr>
                                <w:color w:val="000000"/>
                                <w:w w:val="105"/>
                              </w:rPr>
                              <w:t>be</w:t>
                            </w:r>
                            <w:r>
                              <w:rPr>
                                <w:color w:val="000000"/>
                                <w:spacing w:val="-42"/>
                                <w:w w:val="105"/>
                              </w:rPr>
                              <w:t xml:space="preserve"> </w:t>
                            </w:r>
                            <w:r>
                              <w:rPr>
                                <w:color w:val="000000"/>
                                <w:w w:val="105"/>
                              </w:rPr>
                              <w:t>used/reported.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4D9C3A1" id="docshape6" o:spid="_x0000_s1028" type="#_x0000_t202" style="position:absolute;margin-left:70.5pt;margin-top:13.45pt;width:471pt;height:38.2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" fillcolor="#c5d9ef" stroked="f">
                <v:path arrowok="t"/>
                <v:textbox inset="0,0,0,0">
                  <w:txbxContent>
                    <w:p w14:paraId="48878288" w14:textId="77777777" w:rsidR="007078FF" w:rsidRDefault="00684FCF">
                      <w:pPr>
                        <w:ind w:left="30"/>
                        <w:rPr>
                          <w:b/>
                          <w:color w:val="000000"/>
                        </w:rPr>
                      </w:pPr>
                      <w:r>
                        <w:rPr>
                          <w:b/>
                          <w:color w:val="000000"/>
                        </w:rPr>
                        <w:t>1.</w:t>
                      </w:r>
                      <w:r>
                        <w:rPr>
                          <w:b/>
                          <w:color w:val="000000"/>
                          <w:spacing w:val="-4"/>
                        </w:rPr>
                        <w:t xml:space="preserve"> </w:t>
                      </w:r>
                      <w:r>
                        <w:rPr>
                          <w:b/>
                          <w:color w:val="000000"/>
                        </w:rPr>
                        <w:t>Description</w:t>
                      </w:r>
                      <w:r>
                        <w:rPr>
                          <w:b/>
                          <w:color w:val="000000"/>
                          <w:spacing w:val="-3"/>
                        </w:rPr>
                        <w:t xml:space="preserve"> </w:t>
                      </w:r>
                      <w:r>
                        <w:rPr>
                          <w:b/>
                          <w:color w:val="000000"/>
                        </w:rPr>
                        <w:t>of</w:t>
                      </w:r>
                      <w:r>
                        <w:rPr>
                          <w:b/>
                          <w:color w:val="000000"/>
                          <w:spacing w:val="-3"/>
                        </w:rPr>
                        <w:t xml:space="preserve"> </w:t>
                      </w:r>
                      <w:r>
                        <w:rPr>
                          <w:b/>
                          <w:color w:val="000000"/>
                        </w:rPr>
                        <w:t>Aggregate</w:t>
                      </w:r>
                      <w:r>
                        <w:rPr>
                          <w:b/>
                          <w:color w:val="000000"/>
                          <w:spacing w:val="-3"/>
                        </w:rPr>
                        <w:t xml:space="preserve"> </w:t>
                      </w:r>
                      <w:r>
                        <w:rPr>
                          <w:b/>
                          <w:color w:val="000000"/>
                        </w:rPr>
                        <w:t>Data</w:t>
                      </w:r>
                      <w:r>
                        <w:rPr>
                          <w:b/>
                          <w:color w:val="000000"/>
                          <w:spacing w:val="-2"/>
                        </w:rPr>
                        <w:t xml:space="preserve"> </w:t>
                      </w:r>
                      <w:r>
                        <w:rPr>
                          <w:b/>
                          <w:color w:val="000000"/>
                        </w:rPr>
                        <w:t>Request</w:t>
                      </w:r>
                    </w:p>
                    <w:p w14:paraId="11A76A75" w14:textId="77777777" w:rsidR="007078FF" w:rsidRDefault="00684FCF">
                      <w:pPr>
                        <w:pStyle w:val="BodyText"/>
                        <w:spacing w:before="14" w:line="247" w:lineRule="auto"/>
                        <w:ind w:left="30"/>
                        <w:rPr>
                          <w:color w:val="000000"/>
                        </w:rPr>
                      </w:pPr>
                      <w:r>
                        <w:rPr>
                          <w:color w:val="000000"/>
                          <w:w w:val="105"/>
                        </w:rPr>
                        <w:t>Provide</w:t>
                      </w:r>
                      <w:r>
                        <w:rPr>
                          <w:color w:val="000000"/>
                          <w:spacing w:val="-4"/>
                          <w:w w:val="105"/>
                        </w:rPr>
                        <w:t xml:space="preserve"> </w:t>
                      </w:r>
                      <w:r>
                        <w:rPr>
                          <w:color w:val="000000"/>
                          <w:w w:val="105"/>
                        </w:rPr>
                        <w:t>a</w:t>
                      </w:r>
                      <w:r>
                        <w:rPr>
                          <w:color w:val="000000"/>
                          <w:spacing w:val="-2"/>
                          <w:w w:val="105"/>
                        </w:rPr>
                        <w:t xml:space="preserve"> </w:t>
                      </w:r>
                      <w:r>
                        <w:rPr>
                          <w:color w:val="000000"/>
                          <w:w w:val="105"/>
                        </w:rPr>
                        <w:t>brief</w:t>
                      </w:r>
                      <w:r>
                        <w:rPr>
                          <w:color w:val="000000"/>
                          <w:spacing w:val="-3"/>
                          <w:w w:val="105"/>
                        </w:rPr>
                        <w:t xml:space="preserve"> </w:t>
                      </w:r>
                      <w:r>
                        <w:rPr>
                          <w:color w:val="000000"/>
                          <w:w w:val="105"/>
                        </w:rPr>
                        <w:t>(</w:t>
                      </w:r>
                      <w:proofErr w:type="gramStart"/>
                      <w:r>
                        <w:rPr>
                          <w:color w:val="000000"/>
                          <w:w w:val="105"/>
                        </w:rPr>
                        <w:t>250</w:t>
                      </w:r>
                      <w:r>
                        <w:rPr>
                          <w:color w:val="000000"/>
                          <w:spacing w:val="-2"/>
                          <w:w w:val="105"/>
                        </w:rPr>
                        <w:t xml:space="preserve"> </w:t>
                      </w:r>
                      <w:r>
                        <w:rPr>
                          <w:color w:val="000000"/>
                          <w:w w:val="105"/>
                        </w:rPr>
                        <w:t>word</w:t>
                      </w:r>
                      <w:proofErr w:type="gramEnd"/>
                      <w:r>
                        <w:rPr>
                          <w:color w:val="000000"/>
                          <w:spacing w:val="-2"/>
                          <w:w w:val="105"/>
                        </w:rPr>
                        <w:t xml:space="preserve"> </w:t>
                      </w:r>
                      <w:r>
                        <w:rPr>
                          <w:color w:val="000000"/>
                          <w:w w:val="105"/>
                        </w:rPr>
                        <w:t>max)</w:t>
                      </w:r>
                      <w:r>
                        <w:rPr>
                          <w:color w:val="000000"/>
                          <w:spacing w:val="-2"/>
                          <w:w w:val="105"/>
                        </w:rPr>
                        <w:t xml:space="preserve"> </w:t>
                      </w:r>
                      <w:r>
                        <w:rPr>
                          <w:color w:val="000000"/>
                          <w:w w:val="105"/>
                        </w:rPr>
                        <w:t>summary</w:t>
                      </w:r>
                      <w:r>
                        <w:rPr>
                          <w:color w:val="000000"/>
                          <w:spacing w:val="-1"/>
                          <w:w w:val="105"/>
                        </w:rPr>
                        <w:t xml:space="preserve"> </w:t>
                      </w:r>
                      <w:r>
                        <w:rPr>
                          <w:color w:val="000000"/>
                          <w:w w:val="105"/>
                        </w:rPr>
                        <w:t>of</w:t>
                      </w:r>
                      <w:r>
                        <w:rPr>
                          <w:color w:val="000000"/>
                          <w:spacing w:val="-2"/>
                          <w:w w:val="105"/>
                        </w:rPr>
                        <w:t xml:space="preserve"> </w:t>
                      </w:r>
                      <w:r>
                        <w:rPr>
                          <w:color w:val="000000"/>
                          <w:w w:val="105"/>
                        </w:rPr>
                        <w:t>why</w:t>
                      </w:r>
                      <w:r>
                        <w:rPr>
                          <w:color w:val="000000"/>
                          <w:spacing w:val="-2"/>
                          <w:w w:val="105"/>
                        </w:rPr>
                        <w:t xml:space="preserve"> </w:t>
                      </w:r>
                      <w:r>
                        <w:rPr>
                          <w:color w:val="000000"/>
                          <w:w w:val="105"/>
                        </w:rPr>
                        <w:t>you</w:t>
                      </w:r>
                      <w:r>
                        <w:rPr>
                          <w:color w:val="000000"/>
                          <w:spacing w:val="-2"/>
                          <w:w w:val="105"/>
                        </w:rPr>
                        <w:t xml:space="preserve"> </w:t>
                      </w:r>
                      <w:r>
                        <w:rPr>
                          <w:color w:val="000000"/>
                          <w:w w:val="105"/>
                        </w:rPr>
                        <w:t>are</w:t>
                      </w:r>
                      <w:r>
                        <w:rPr>
                          <w:color w:val="000000"/>
                          <w:spacing w:val="-4"/>
                          <w:w w:val="105"/>
                        </w:rPr>
                        <w:t xml:space="preserve"> </w:t>
                      </w:r>
                      <w:r>
                        <w:rPr>
                          <w:color w:val="000000"/>
                          <w:w w:val="105"/>
                        </w:rPr>
                        <w:t>requesting</w:t>
                      </w:r>
                      <w:r>
                        <w:rPr>
                          <w:color w:val="000000"/>
                          <w:spacing w:val="-2"/>
                          <w:w w:val="105"/>
                        </w:rPr>
                        <w:t xml:space="preserve"> </w:t>
                      </w:r>
                      <w:r>
                        <w:rPr>
                          <w:color w:val="000000"/>
                          <w:w w:val="105"/>
                        </w:rPr>
                        <w:t>the</w:t>
                      </w:r>
                      <w:r>
                        <w:rPr>
                          <w:color w:val="000000"/>
                          <w:spacing w:val="-3"/>
                          <w:w w:val="105"/>
                        </w:rPr>
                        <w:t xml:space="preserve"> </w:t>
                      </w:r>
                      <w:r>
                        <w:rPr>
                          <w:color w:val="000000"/>
                          <w:w w:val="105"/>
                        </w:rPr>
                        <w:t>aggregate</w:t>
                      </w:r>
                      <w:r>
                        <w:rPr>
                          <w:color w:val="000000"/>
                          <w:spacing w:val="-2"/>
                          <w:w w:val="105"/>
                        </w:rPr>
                        <w:t xml:space="preserve"> </w:t>
                      </w:r>
                      <w:r>
                        <w:rPr>
                          <w:color w:val="000000"/>
                          <w:w w:val="105"/>
                        </w:rPr>
                        <w:t>data</w:t>
                      </w:r>
                      <w:r>
                        <w:rPr>
                          <w:color w:val="000000"/>
                          <w:spacing w:val="-2"/>
                          <w:w w:val="105"/>
                        </w:rPr>
                        <w:t xml:space="preserve"> </w:t>
                      </w:r>
                      <w:r>
                        <w:rPr>
                          <w:color w:val="000000"/>
                          <w:w w:val="105"/>
                        </w:rPr>
                        <w:t>and</w:t>
                      </w:r>
                      <w:r>
                        <w:rPr>
                          <w:color w:val="000000"/>
                          <w:spacing w:val="-2"/>
                          <w:w w:val="105"/>
                        </w:rPr>
                        <w:t xml:space="preserve"> </w:t>
                      </w:r>
                      <w:r>
                        <w:rPr>
                          <w:color w:val="000000"/>
                          <w:w w:val="105"/>
                        </w:rPr>
                        <w:t>how</w:t>
                      </w:r>
                      <w:r>
                        <w:rPr>
                          <w:color w:val="000000"/>
                          <w:spacing w:val="-2"/>
                          <w:w w:val="105"/>
                        </w:rPr>
                        <w:t xml:space="preserve"> </w:t>
                      </w:r>
                      <w:r>
                        <w:rPr>
                          <w:color w:val="000000"/>
                          <w:w w:val="105"/>
                        </w:rPr>
                        <w:t>the</w:t>
                      </w:r>
                      <w:r>
                        <w:rPr>
                          <w:color w:val="000000"/>
                          <w:spacing w:val="-3"/>
                          <w:w w:val="105"/>
                        </w:rPr>
                        <w:t xml:space="preserve"> </w:t>
                      </w:r>
                      <w:r>
                        <w:rPr>
                          <w:color w:val="000000"/>
                          <w:w w:val="105"/>
                        </w:rPr>
                        <w:t>data</w:t>
                      </w:r>
                      <w:r>
                        <w:rPr>
                          <w:color w:val="000000"/>
                          <w:spacing w:val="-2"/>
                          <w:w w:val="105"/>
                        </w:rPr>
                        <w:t xml:space="preserve"> </w:t>
                      </w:r>
                      <w:r>
                        <w:rPr>
                          <w:color w:val="000000"/>
                          <w:w w:val="105"/>
                        </w:rPr>
                        <w:t>will</w:t>
                      </w:r>
                      <w:r>
                        <w:rPr>
                          <w:color w:val="000000"/>
                          <w:spacing w:val="-2"/>
                          <w:w w:val="105"/>
                        </w:rPr>
                        <w:t xml:space="preserve"> </w:t>
                      </w:r>
                      <w:r>
                        <w:rPr>
                          <w:color w:val="000000"/>
                          <w:w w:val="105"/>
                        </w:rPr>
                        <w:t>be</w:t>
                      </w:r>
                      <w:r>
                        <w:rPr>
                          <w:color w:val="000000"/>
                          <w:spacing w:val="-42"/>
                          <w:w w:val="105"/>
                        </w:rPr>
                        <w:t xml:space="preserve"> </w:t>
                      </w:r>
                      <w:r>
                        <w:rPr>
                          <w:color w:val="000000"/>
                          <w:w w:val="105"/>
                        </w:rPr>
                        <w:t>used/reported.</w:t>
                      </w:r>
                    </w:p>
                  </w:txbxContent>
                </v:textbox>
                <w10:wrap type="topAndBottom" anchorx="page"/>
              </v:shape>
            </w:pict>
          </mc:Fallback>
        </mc:AlternateContent>
      </w:r>
    </w:p>
    <w:p w14:paraId="66FC4C31" w14:textId="77777777" w:rsidR="00692AD7" w:rsidRDefault="00E21881" w:rsidP="00E21881">
      <w:r>
        <w:rPr>
          <w:sz w:val="20"/>
        </w:rPr>
        <w:tab/>
      </w:r>
      <w:r w:rsidRPr="00212786">
        <w:t xml:space="preserve">The data requested will be used </w:t>
      </w:r>
      <w:r w:rsidR="00212786" w:rsidRPr="00212786">
        <w:t>in the Charlotte Equity Indicators Project</w:t>
      </w:r>
      <w:r w:rsidRPr="00212786">
        <w:t xml:space="preserve">. The </w:t>
      </w:r>
      <w:r w:rsidR="00212786" w:rsidRPr="00212786">
        <w:t xml:space="preserve">project’s objective is to develop a reporting </w:t>
      </w:r>
      <w:r w:rsidR="00692AD7">
        <w:t>system</w:t>
      </w:r>
      <w:r w:rsidR="00212786" w:rsidRPr="00212786">
        <w:t xml:space="preserve"> that will help Charlotte to monitor </w:t>
      </w:r>
      <w:r w:rsidR="00212786">
        <w:t>its</w:t>
      </w:r>
      <w:r w:rsidR="00212786" w:rsidRPr="00212786">
        <w:t xml:space="preserve"> state of equity in important socio-economic outcomes.</w:t>
      </w:r>
      <w:r w:rsidR="00212786">
        <w:rPr>
          <w:sz w:val="20"/>
        </w:rPr>
        <w:t xml:space="preserve"> </w:t>
      </w:r>
      <w:r w:rsidR="00692AD7">
        <w:t xml:space="preserve">As part of this initiative, we have identified data from the </w:t>
      </w:r>
      <w:commentRangeStart w:id="0"/>
      <w:r w:rsidR="00692AD7">
        <w:t xml:space="preserve">Charlotte Mecklenburg schools </w:t>
      </w:r>
      <w:commentRangeEnd w:id="0"/>
      <w:r w:rsidR="00916C18">
        <w:rPr>
          <w:rStyle w:val="CommentReference"/>
        </w:rPr>
        <w:commentReference w:id="0"/>
      </w:r>
      <w:r w:rsidR="00692AD7">
        <w:t xml:space="preserve">as key indicators in measuring equity in educational outcomes. The metrics requested will be used in analyzing differences in educational outcomes between 1) races/ethnicities 2) specified geographic areas. </w:t>
      </w:r>
    </w:p>
    <w:p w14:paraId="7803EE88" w14:textId="77777777" w:rsidR="00692AD7" w:rsidRDefault="00692AD7" w:rsidP="00E21881"/>
    <w:p w14:paraId="49E2C57A" w14:textId="77777777" w:rsidR="00692AD7" w:rsidRDefault="00692AD7" w:rsidP="00E21881">
      <w:r>
        <w:t>Definitions:</w:t>
      </w:r>
    </w:p>
    <w:p w14:paraId="1BBEACB8" w14:textId="77777777" w:rsidR="00692AD7" w:rsidRDefault="00692AD7" w:rsidP="00BA3127">
      <w:pPr>
        <w:pStyle w:val="ListParagraph"/>
        <w:numPr>
          <w:ilvl w:val="0"/>
          <w:numId w:val="3"/>
        </w:numPr>
      </w:pPr>
      <w:r>
        <w:t xml:space="preserve">Race/Ethnicity: All major race / ethnic groups available in the </w:t>
      </w:r>
      <w:commentRangeStart w:id="1"/>
      <w:r>
        <w:t xml:space="preserve">Charlotte-Mecklenburg </w:t>
      </w:r>
      <w:proofErr w:type="gramStart"/>
      <w:r>
        <w:t>schools</w:t>
      </w:r>
      <w:proofErr w:type="gramEnd"/>
      <w:r>
        <w:t xml:space="preserve"> data</w:t>
      </w:r>
    </w:p>
    <w:commentRangeEnd w:id="1"/>
    <w:p w14:paraId="7CF4C8AF" w14:textId="77777777" w:rsidR="00692AD7" w:rsidRDefault="00916C18" w:rsidP="00E21881">
      <w:r>
        <w:rPr>
          <w:rStyle w:val="CommentReference"/>
        </w:rPr>
        <w:commentReference w:id="1"/>
      </w:r>
    </w:p>
    <w:p w14:paraId="55C3EA78" w14:textId="77777777" w:rsidR="00692AD7" w:rsidRPr="00E21881" w:rsidRDefault="00692AD7" w:rsidP="00BA3127">
      <w:pPr>
        <w:pStyle w:val="ListParagraph"/>
        <w:numPr>
          <w:ilvl w:val="0"/>
          <w:numId w:val="3"/>
        </w:numPr>
      </w:pPr>
      <w:r>
        <w:t>Geography: To be defined. Broadly, Mecklenburg county</w:t>
      </w:r>
      <w:r w:rsidR="008910FD">
        <w:t xml:space="preserve"> census tracts</w:t>
      </w:r>
      <w:r>
        <w:t xml:space="preserve"> will be </w:t>
      </w:r>
      <w:r w:rsidR="008910FD">
        <w:t>classified</w:t>
      </w:r>
      <w:r>
        <w:t xml:space="preserve"> into two (or three) </w:t>
      </w:r>
      <w:r w:rsidR="008910FD">
        <w:t xml:space="preserve">areas based on the predominant racial/ethnic group in each tract. Tracts will then be aggregated to define the geographies for the project. We will provide the spatial files and request the data to be aggregated for these geographies. </w:t>
      </w:r>
    </w:p>
    <w:p w14:paraId="5806D209" w14:textId="77777777" w:rsidR="007078FF" w:rsidRDefault="00083A87">
      <w:pPr>
        <w:pStyle w:val="BodyText"/>
        <w:rPr>
          <w:sz w:val="26"/>
        </w:rPr>
      </w:pPr>
      <w:r>
        <w:rPr>
          <w:noProof/>
        </w:rPr>
        <mc:AlternateContent>
          <mc:Choice Requires="wps">
            <w:drawing>
              <wp:anchor distT="0" distB="0" distL="0" distR="0" simplePos="0" relativeHeight="487590400" behindDoc="1" locked="0" layoutInCell="1" allowOverlap="1" wp14:anchorId="1F2B44C6" wp14:editId="59FA3499">
                <wp:simplePos x="0" y="0"/>
                <wp:positionH relativeFrom="page">
                  <wp:posOffset>895350</wp:posOffset>
                </wp:positionH>
                <wp:positionV relativeFrom="paragraph">
                  <wp:posOffset>217170</wp:posOffset>
                </wp:positionV>
                <wp:extent cx="5981700" cy="323850"/>
                <wp:effectExtent l="0" t="0" r="0" b="6350"/>
                <wp:wrapTopAndBottom/>
                <wp:docPr id="5"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323850"/>
                        </a:xfrm>
                        <a:prstGeom prst="rect">
                          <a:avLst/>
                        </a:prstGeom>
                        <a:solidFill>
                          <a:srgbClr val="C5D9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C2DF3" w14:textId="77777777" w:rsidR="007078FF" w:rsidRDefault="00684FCF">
                            <w:pPr>
                              <w:ind w:left="30"/>
                              <w:rPr>
                                <w:b/>
                                <w:color w:val="000000"/>
                              </w:rPr>
                            </w:pPr>
                            <w:r>
                              <w:rPr>
                                <w:b/>
                                <w:color w:val="000000"/>
                              </w:rPr>
                              <w:t>2.</w:t>
                            </w:r>
                            <w:r>
                              <w:rPr>
                                <w:b/>
                                <w:color w:val="000000"/>
                                <w:spacing w:val="-3"/>
                              </w:rPr>
                              <w:t xml:space="preserve"> </w:t>
                            </w:r>
                            <w:r>
                              <w:rPr>
                                <w:b/>
                                <w:color w:val="000000"/>
                              </w:rPr>
                              <w:t>Use</w:t>
                            </w:r>
                            <w:r>
                              <w:rPr>
                                <w:b/>
                                <w:color w:val="000000"/>
                                <w:spacing w:val="-2"/>
                              </w:rPr>
                              <w:t xml:space="preserve"> </w:t>
                            </w:r>
                            <w:r>
                              <w:rPr>
                                <w:b/>
                                <w:color w:val="000000"/>
                              </w:rPr>
                              <w:t>of</w:t>
                            </w:r>
                            <w:r>
                              <w:rPr>
                                <w:b/>
                                <w:color w:val="000000"/>
                                <w:spacing w:val="-2"/>
                              </w:rPr>
                              <w:t xml:space="preserve"> </w:t>
                            </w:r>
                            <w:r>
                              <w:rPr>
                                <w:b/>
                                <w:color w:val="000000"/>
                              </w:rPr>
                              <w:t>Aggregate</w:t>
                            </w:r>
                            <w:r>
                              <w:rPr>
                                <w:b/>
                                <w:color w:val="000000"/>
                                <w:spacing w:val="-2"/>
                              </w:rPr>
                              <w:t xml:space="preserve"> </w:t>
                            </w:r>
                            <w:r>
                              <w:rPr>
                                <w:b/>
                                <w:color w:val="000000"/>
                              </w:rPr>
                              <w:t>Data</w:t>
                            </w:r>
                          </w:p>
                          <w:p w14:paraId="0A2B6B4B" w14:textId="77777777" w:rsidR="007078FF" w:rsidRDefault="00684FCF">
                            <w:pPr>
                              <w:pStyle w:val="BodyText"/>
                              <w:spacing w:before="14" w:line="227" w:lineRule="exact"/>
                              <w:ind w:left="390"/>
                              <w:rPr>
                                <w:color w:val="000000"/>
                              </w:rPr>
                            </w:pPr>
                            <w:r>
                              <w:rPr>
                                <w:color w:val="000000"/>
                                <w:w w:val="105"/>
                              </w:rPr>
                              <w:t>Please</w:t>
                            </w:r>
                            <w:r>
                              <w:rPr>
                                <w:color w:val="000000"/>
                                <w:spacing w:val="-3"/>
                                <w:w w:val="105"/>
                              </w:rPr>
                              <w:t xml:space="preserve"> </w:t>
                            </w:r>
                            <w:r>
                              <w:rPr>
                                <w:color w:val="000000"/>
                                <w:w w:val="105"/>
                              </w:rPr>
                              <w:t>state</w:t>
                            </w:r>
                            <w:r>
                              <w:rPr>
                                <w:color w:val="000000"/>
                                <w:spacing w:val="-1"/>
                                <w:w w:val="105"/>
                              </w:rPr>
                              <w:t xml:space="preserve"> </w:t>
                            </w:r>
                            <w:r>
                              <w:rPr>
                                <w:color w:val="000000"/>
                                <w:w w:val="105"/>
                              </w:rPr>
                              <w:t>the</w:t>
                            </w:r>
                            <w:r>
                              <w:rPr>
                                <w:color w:val="000000"/>
                                <w:spacing w:val="-2"/>
                                <w:w w:val="105"/>
                              </w:rPr>
                              <w:t xml:space="preserve"> </w:t>
                            </w:r>
                            <w:r>
                              <w:rPr>
                                <w:color w:val="000000"/>
                                <w:w w:val="105"/>
                              </w:rPr>
                              <w:t>purpose</w:t>
                            </w:r>
                            <w:r>
                              <w:rPr>
                                <w:color w:val="000000"/>
                                <w:spacing w:val="-2"/>
                                <w:w w:val="105"/>
                              </w:rPr>
                              <w:t xml:space="preserve"> </w:t>
                            </w:r>
                            <w:r>
                              <w:rPr>
                                <w:color w:val="000000"/>
                                <w:w w:val="105"/>
                              </w:rPr>
                              <w:t>for</w:t>
                            </w:r>
                            <w:r>
                              <w:rPr>
                                <w:color w:val="000000"/>
                                <w:spacing w:val="-1"/>
                                <w:w w:val="105"/>
                              </w:rPr>
                              <w:t xml:space="preserve"> </w:t>
                            </w:r>
                            <w:r>
                              <w:rPr>
                                <w:color w:val="000000"/>
                                <w:w w:val="105"/>
                              </w:rPr>
                              <w:t>which</w:t>
                            </w:r>
                            <w:r>
                              <w:rPr>
                                <w:color w:val="000000"/>
                                <w:spacing w:val="-2"/>
                                <w:w w:val="105"/>
                              </w:rPr>
                              <w:t xml:space="preserve"> </w:t>
                            </w:r>
                            <w:r>
                              <w:rPr>
                                <w:color w:val="000000"/>
                                <w:w w:val="105"/>
                              </w:rPr>
                              <w:t>you</w:t>
                            </w:r>
                            <w:r>
                              <w:rPr>
                                <w:color w:val="000000"/>
                                <w:spacing w:val="-4"/>
                                <w:w w:val="105"/>
                              </w:rPr>
                              <w:t xml:space="preserve"> </w:t>
                            </w:r>
                            <w:r>
                              <w:rPr>
                                <w:color w:val="000000"/>
                                <w:w w:val="105"/>
                              </w:rPr>
                              <w:t>plan</w:t>
                            </w:r>
                            <w:r>
                              <w:rPr>
                                <w:color w:val="000000"/>
                                <w:spacing w:val="-2"/>
                                <w:w w:val="105"/>
                              </w:rPr>
                              <w:t xml:space="preserve"> </w:t>
                            </w:r>
                            <w:r>
                              <w:rPr>
                                <w:color w:val="000000"/>
                                <w:w w:val="105"/>
                              </w:rPr>
                              <w:t>to</w:t>
                            </w:r>
                            <w:r>
                              <w:rPr>
                                <w:color w:val="000000"/>
                                <w:spacing w:val="-2"/>
                                <w:w w:val="105"/>
                              </w:rPr>
                              <w:t xml:space="preserve"> </w:t>
                            </w:r>
                            <w:r>
                              <w:rPr>
                                <w:color w:val="000000"/>
                                <w:w w:val="105"/>
                              </w:rPr>
                              <w:t>use</w:t>
                            </w:r>
                            <w:r>
                              <w:rPr>
                                <w:color w:val="000000"/>
                                <w:spacing w:val="-2"/>
                                <w:w w:val="105"/>
                              </w:rPr>
                              <w:t xml:space="preserve"> </w:t>
                            </w:r>
                            <w:r>
                              <w:rPr>
                                <w:color w:val="000000"/>
                                <w:w w:val="105"/>
                              </w:rPr>
                              <w:t>the</w:t>
                            </w:r>
                            <w:r>
                              <w:rPr>
                                <w:color w:val="000000"/>
                                <w:spacing w:val="-2"/>
                                <w:w w:val="105"/>
                              </w:rPr>
                              <w:t xml:space="preserve"> </w:t>
                            </w:r>
                            <w:r>
                              <w:rPr>
                                <w:color w:val="000000"/>
                                <w:w w:val="105"/>
                              </w:rPr>
                              <w:t>aggregate</w:t>
                            </w:r>
                            <w:r>
                              <w:rPr>
                                <w:color w:val="000000"/>
                                <w:spacing w:val="-2"/>
                                <w:w w:val="105"/>
                              </w:rPr>
                              <w:t xml:space="preserve"> </w:t>
                            </w:r>
                            <w:r>
                              <w:rPr>
                                <w:color w:val="000000"/>
                                <w:w w:val="105"/>
                              </w:rPr>
                              <w:t>numbers.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16AE52B" id="docshape7" o:spid="_x0000_s1029" type="#_x0000_t202" style="position:absolute;margin-left:70.5pt;margin-top:17.1pt;width:471pt;height:25.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" fillcolor="#c5d9ef" stroked="f">
                <v:path arrowok="t"/>
                <v:textbox inset="0,0,0,0">
                  <w:txbxContent>
                    <w:p w14:paraId="01448E16" w14:textId="77777777" w:rsidR="007078FF" w:rsidRDefault="00684FCF">
                      <w:pPr>
                        <w:ind w:left="30"/>
                        <w:rPr>
                          <w:b/>
                          <w:color w:val="000000"/>
                        </w:rPr>
                      </w:pPr>
                      <w:r>
                        <w:rPr>
                          <w:b/>
                          <w:color w:val="000000"/>
                        </w:rPr>
                        <w:t>2.</w:t>
                      </w:r>
                      <w:r>
                        <w:rPr>
                          <w:b/>
                          <w:color w:val="000000"/>
                          <w:spacing w:val="-3"/>
                        </w:rPr>
                        <w:t xml:space="preserve"> </w:t>
                      </w:r>
                      <w:r>
                        <w:rPr>
                          <w:b/>
                          <w:color w:val="000000"/>
                        </w:rPr>
                        <w:t>Use</w:t>
                      </w:r>
                      <w:r>
                        <w:rPr>
                          <w:b/>
                          <w:color w:val="000000"/>
                          <w:spacing w:val="-2"/>
                        </w:rPr>
                        <w:t xml:space="preserve"> </w:t>
                      </w:r>
                      <w:r>
                        <w:rPr>
                          <w:b/>
                          <w:color w:val="000000"/>
                        </w:rPr>
                        <w:t>of</w:t>
                      </w:r>
                      <w:r>
                        <w:rPr>
                          <w:b/>
                          <w:color w:val="000000"/>
                          <w:spacing w:val="-2"/>
                        </w:rPr>
                        <w:t xml:space="preserve"> </w:t>
                      </w:r>
                      <w:r>
                        <w:rPr>
                          <w:b/>
                          <w:color w:val="000000"/>
                        </w:rPr>
                        <w:t>Aggregate</w:t>
                      </w:r>
                      <w:r>
                        <w:rPr>
                          <w:b/>
                          <w:color w:val="000000"/>
                          <w:spacing w:val="-2"/>
                        </w:rPr>
                        <w:t xml:space="preserve"> </w:t>
                      </w:r>
                      <w:r>
                        <w:rPr>
                          <w:b/>
                          <w:color w:val="000000"/>
                        </w:rPr>
                        <w:t>Data</w:t>
                      </w:r>
                    </w:p>
                    <w:p w14:paraId="3E0BA0A2" w14:textId="77777777" w:rsidR="007078FF" w:rsidRDefault="00684FCF">
                      <w:pPr>
                        <w:pStyle w:val="BodyText"/>
                        <w:spacing w:before="14" w:line="227" w:lineRule="exact"/>
                        <w:ind w:left="390"/>
                        <w:rPr>
                          <w:color w:val="000000"/>
                        </w:rPr>
                      </w:pPr>
                      <w:r>
                        <w:rPr>
                          <w:color w:val="000000"/>
                          <w:w w:val="105"/>
                        </w:rPr>
                        <w:t>Please</w:t>
                      </w:r>
                      <w:r>
                        <w:rPr>
                          <w:color w:val="000000"/>
                          <w:spacing w:val="-3"/>
                          <w:w w:val="105"/>
                        </w:rPr>
                        <w:t xml:space="preserve"> </w:t>
                      </w:r>
                      <w:r>
                        <w:rPr>
                          <w:color w:val="000000"/>
                          <w:w w:val="105"/>
                        </w:rPr>
                        <w:t>state</w:t>
                      </w:r>
                      <w:r>
                        <w:rPr>
                          <w:color w:val="000000"/>
                          <w:spacing w:val="-1"/>
                          <w:w w:val="105"/>
                        </w:rPr>
                        <w:t xml:space="preserve"> </w:t>
                      </w:r>
                      <w:r>
                        <w:rPr>
                          <w:color w:val="000000"/>
                          <w:w w:val="105"/>
                        </w:rPr>
                        <w:t>the</w:t>
                      </w:r>
                      <w:r>
                        <w:rPr>
                          <w:color w:val="000000"/>
                          <w:spacing w:val="-2"/>
                          <w:w w:val="105"/>
                        </w:rPr>
                        <w:t xml:space="preserve"> </w:t>
                      </w:r>
                      <w:r>
                        <w:rPr>
                          <w:color w:val="000000"/>
                          <w:w w:val="105"/>
                        </w:rPr>
                        <w:t>purpose</w:t>
                      </w:r>
                      <w:r>
                        <w:rPr>
                          <w:color w:val="000000"/>
                          <w:spacing w:val="-2"/>
                          <w:w w:val="105"/>
                        </w:rPr>
                        <w:t xml:space="preserve"> </w:t>
                      </w:r>
                      <w:r>
                        <w:rPr>
                          <w:color w:val="000000"/>
                          <w:w w:val="105"/>
                        </w:rPr>
                        <w:t>for</w:t>
                      </w:r>
                      <w:r>
                        <w:rPr>
                          <w:color w:val="000000"/>
                          <w:spacing w:val="-1"/>
                          <w:w w:val="105"/>
                        </w:rPr>
                        <w:t xml:space="preserve"> </w:t>
                      </w:r>
                      <w:r>
                        <w:rPr>
                          <w:color w:val="000000"/>
                          <w:w w:val="105"/>
                        </w:rPr>
                        <w:t>which</w:t>
                      </w:r>
                      <w:r>
                        <w:rPr>
                          <w:color w:val="000000"/>
                          <w:spacing w:val="-2"/>
                          <w:w w:val="105"/>
                        </w:rPr>
                        <w:t xml:space="preserve"> </w:t>
                      </w:r>
                      <w:r>
                        <w:rPr>
                          <w:color w:val="000000"/>
                          <w:w w:val="105"/>
                        </w:rPr>
                        <w:t>you</w:t>
                      </w:r>
                      <w:r>
                        <w:rPr>
                          <w:color w:val="000000"/>
                          <w:spacing w:val="-4"/>
                          <w:w w:val="105"/>
                        </w:rPr>
                        <w:t xml:space="preserve"> </w:t>
                      </w:r>
                      <w:r>
                        <w:rPr>
                          <w:color w:val="000000"/>
                          <w:w w:val="105"/>
                        </w:rPr>
                        <w:t>plan</w:t>
                      </w:r>
                      <w:r>
                        <w:rPr>
                          <w:color w:val="000000"/>
                          <w:spacing w:val="-2"/>
                          <w:w w:val="105"/>
                        </w:rPr>
                        <w:t xml:space="preserve"> </w:t>
                      </w:r>
                      <w:r>
                        <w:rPr>
                          <w:color w:val="000000"/>
                          <w:w w:val="105"/>
                        </w:rPr>
                        <w:t>to</w:t>
                      </w:r>
                      <w:r>
                        <w:rPr>
                          <w:color w:val="000000"/>
                          <w:spacing w:val="-2"/>
                          <w:w w:val="105"/>
                        </w:rPr>
                        <w:t xml:space="preserve"> </w:t>
                      </w:r>
                      <w:r>
                        <w:rPr>
                          <w:color w:val="000000"/>
                          <w:w w:val="105"/>
                        </w:rPr>
                        <w:t>use</w:t>
                      </w:r>
                      <w:r>
                        <w:rPr>
                          <w:color w:val="000000"/>
                          <w:spacing w:val="-2"/>
                          <w:w w:val="105"/>
                        </w:rPr>
                        <w:t xml:space="preserve"> </w:t>
                      </w:r>
                      <w:r>
                        <w:rPr>
                          <w:color w:val="000000"/>
                          <w:w w:val="105"/>
                        </w:rPr>
                        <w:t>the</w:t>
                      </w:r>
                      <w:r>
                        <w:rPr>
                          <w:color w:val="000000"/>
                          <w:spacing w:val="-2"/>
                          <w:w w:val="105"/>
                        </w:rPr>
                        <w:t xml:space="preserve"> </w:t>
                      </w:r>
                      <w:r>
                        <w:rPr>
                          <w:color w:val="000000"/>
                          <w:w w:val="105"/>
                        </w:rPr>
                        <w:t>aggregate</w:t>
                      </w:r>
                      <w:r>
                        <w:rPr>
                          <w:color w:val="000000"/>
                          <w:spacing w:val="-2"/>
                          <w:w w:val="105"/>
                        </w:rPr>
                        <w:t xml:space="preserve"> </w:t>
                      </w:r>
                      <w:r>
                        <w:rPr>
                          <w:color w:val="000000"/>
                          <w:w w:val="105"/>
                        </w:rPr>
                        <w:t>numbers.</w:t>
                      </w:r>
                    </w:p>
                  </w:txbxContent>
                </v:textbox>
                <w10:wrap type="topAndBottom" anchorx="page"/>
              </v:shape>
            </w:pict>
          </mc:Fallback>
        </mc:AlternateContent>
      </w:r>
    </w:p>
    <w:p w14:paraId="18B4984F" w14:textId="77777777" w:rsidR="007078FF" w:rsidRDefault="007078FF">
      <w:pPr>
        <w:pStyle w:val="BodyText"/>
        <w:spacing w:before="1"/>
        <w:rPr>
          <w:sz w:val="12"/>
        </w:rPr>
      </w:pPr>
    </w:p>
    <w:p w14:paraId="6343DDE6" w14:textId="77777777" w:rsidR="007078FF" w:rsidRDefault="00684FCF">
      <w:pPr>
        <w:pStyle w:val="ListParagraph"/>
        <w:numPr>
          <w:ilvl w:val="0"/>
          <w:numId w:val="1"/>
        </w:numPr>
        <w:tabs>
          <w:tab w:val="left" w:pos="990"/>
        </w:tabs>
        <w:spacing w:before="68"/>
      </w:pPr>
      <w:r>
        <w:rPr>
          <w:spacing w:val="-1"/>
        </w:rPr>
        <w:t>Better</w:t>
      </w:r>
      <w:r>
        <w:rPr>
          <w:spacing w:val="-23"/>
        </w:rPr>
        <w:t xml:space="preserve"> </w:t>
      </w:r>
      <w:r>
        <w:rPr>
          <w:spacing w:val="-1"/>
        </w:rPr>
        <w:t>understand</w:t>
      </w:r>
      <w:r>
        <w:rPr>
          <w:spacing w:val="-17"/>
        </w:rPr>
        <w:t xml:space="preserve"> </w:t>
      </w:r>
      <w:r>
        <w:t>how</w:t>
      </w:r>
      <w:r>
        <w:rPr>
          <w:spacing w:val="-16"/>
        </w:rPr>
        <w:t xml:space="preserve"> </w:t>
      </w:r>
      <w:r>
        <w:t>ISC</w:t>
      </w:r>
      <w:r>
        <w:rPr>
          <w:spacing w:val="-19"/>
        </w:rPr>
        <w:t xml:space="preserve"> </w:t>
      </w:r>
      <w:r>
        <w:t>data</w:t>
      </w:r>
      <w:r>
        <w:rPr>
          <w:spacing w:val="-6"/>
        </w:rPr>
        <w:t xml:space="preserve"> </w:t>
      </w:r>
      <w:r>
        <w:t>deposits</w:t>
      </w:r>
      <w:r>
        <w:rPr>
          <w:spacing w:val="-15"/>
        </w:rPr>
        <w:t xml:space="preserve"> </w:t>
      </w:r>
      <w:r>
        <w:t>overlap</w:t>
      </w:r>
    </w:p>
    <w:p w14:paraId="3DA49A2B" w14:textId="77777777" w:rsidR="007078FF" w:rsidRDefault="00684FCF">
      <w:pPr>
        <w:pStyle w:val="ListParagraph"/>
        <w:numPr>
          <w:ilvl w:val="0"/>
          <w:numId w:val="1"/>
        </w:numPr>
        <w:tabs>
          <w:tab w:val="left" w:pos="990"/>
        </w:tabs>
        <w:spacing w:before="3"/>
      </w:pPr>
      <w:r>
        <w:t>Data</w:t>
      </w:r>
      <w:r>
        <w:rPr>
          <w:spacing w:val="1"/>
        </w:rPr>
        <w:t xml:space="preserve"> </w:t>
      </w:r>
      <w:r>
        <w:t>story</w:t>
      </w:r>
      <w:r>
        <w:rPr>
          <w:spacing w:val="1"/>
        </w:rPr>
        <w:t xml:space="preserve"> </w:t>
      </w:r>
      <w:r>
        <w:t>/</w:t>
      </w:r>
      <w:r>
        <w:rPr>
          <w:spacing w:val="3"/>
        </w:rPr>
        <w:t xml:space="preserve"> </w:t>
      </w:r>
      <w:r>
        <w:t>Data</w:t>
      </w:r>
      <w:r>
        <w:rPr>
          <w:spacing w:val="-18"/>
        </w:rPr>
        <w:t xml:space="preserve"> </w:t>
      </w:r>
      <w:r>
        <w:t>exploration</w:t>
      </w:r>
    </w:p>
    <w:p w14:paraId="6EBB46C0" w14:textId="77777777" w:rsidR="007078FF" w:rsidRDefault="00684FCF">
      <w:pPr>
        <w:pStyle w:val="ListParagraph"/>
        <w:numPr>
          <w:ilvl w:val="0"/>
          <w:numId w:val="1"/>
        </w:numPr>
        <w:tabs>
          <w:tab w:val="left" w:pos="990"/>
        </w:tabs>
      </w:pPr>
      <w:r>
        <w:t>For</w:t>
      </w:r>
      <w:r>
        <w:rPr>
          <w:spacing w:val="-8"/>
        </w:rPr>
        <w:t xml:space="preserve"> </w:t>
      </w:r>
      <w:r>
        <w:t>use</w:t>
      </w:r>
      <w:r>
        <w:rPr>
          <w:spacing w:val="-10"/>
        </w:rPr>
        <w:t xml:space="preserve"> </w:t>
      </w:r>
      <w:r>
        <w:t>in</w:t>
      </w:r>
      <w:r>
        <w:rPr>
          <w:spacing w:val="-16"/>
        </w:rPr>
        <w:t xml:space="preserve"> </w:t>
      </w:r>
      <w:r>
        <w:t>a</w:t>
      </w:r>
      <w:r>
        <w:rPr>
          <w:spacing w:val="11"/>
        </w:rPr>
        <w:t xml:space="preserve"> </w:t>
      </w:r>
      <w:r>
        <w:t>specific</w:t>
      </w:r>
      <w:r>
        <w:rPr>
          <w:spacing w:val="-20"/>
        </w:rPr>
        <w:t xml:space="preserve"> </w:t>
      </w:r>
      <w:r>
        <w:t>grant</w:t>
      </w:r>
      <w:r>
        <w:rPr>
          <w:spacing w:val="-21"/>
        </w:rPr>
        <w:t xml:space="preserve"> </w:t>
      </w:r>
      <w:r>
        <w:t>application</w:t>
      </w:r>
      <w:r>
        <w:rPr>
          <w:spacing w:val="-15"/>
        </w:rPr>
        <w:t xml:space="preserve"> </w:t>
      </w:r>
      <w:r>
        <w:t>(if</w:t>
      </w:r>
      <w:r>
        <w:rPr>
          <w:spacing w:val="-23"/>
        </w:rPr>
        <w:t xml:space="preserve"> </w:t>
      </w:r>
      <w:r>
        <w:t>yes,</w:t>
      </w:r>
      <w:r>
        <w:rPr>
          <w:spacing w:val="-11"/>
        </w:rPr>
        <w:t xml:space="preserve"> </w:t>
      </w:r>
      <w:r>
        <w:t>please</w:t>
      </w:r>
      <w:r>
        <w:rPr>
          <w:spacing w:val="-10"/>
        </w:rPr>
        <w:t xml:space="preserve"> </w:t>
      </w:r>
      <w:r>
        <w:t>state</w:t>
      </w:r>
      <w:r>
        <w:rPr>
          <w:spacing w:val="-11"/>
        </w:rPr>
        <w:t xml:space="preserve"> </w:t>
      </w:r>
      <w:r>
        <w:t>the</w:t>
      </w:r>
      <w:r>
        <w:rPr>
          <w:spacing w:val="-10"/>
        </w:rPr>
        <w:t xml:space="preserve"> </w:t>
      </w:r>
      <w:r>
        <w:t>grant)</w:t>
      </w:r>
    </w:p>
    <w:p w14:paraId="21961981" w14:textId="77777777" w:rsidR="007078FF" w:rsidRDefault="00684FCF">
      <w:pPr>
        <w:pStyle w:val="ListParagraph"/>
        <w:numPr>
          <w:ilvl w:val="0"/>
          <w:numId w:val="1"/>
        </w:numPr>
        <w:tabs>
          <w:tab w:val="left" w:pos="989"/>
        </w:tabs>
        <w:spacing w:before="3"/>
        <w:ind w:left="988" w:hanging="272"/>
      </w:pPr>
      <w:r>
        <w:t>For</w:t>
      </w:r>
      <w:r>
        <w:rPr>
          <w:spacing w:val="-8"/>
        </w:rPr>
        <w:t xml:space="preserve"> </w:t>
      </w:r>
      <w:r>
        <w:t>use</w:t>
      </w:r>
      <w:r>
        <w:rPr>
          <w:spacing w:val="-11"/>
        </w:rPr>
        <w:t xml:space="preserve"> </w:t>
      </w:r>
      <w:r>
        <w:t>in</w:t>
      </w:r>
      <w:r>
        <w:rPr>
          <w:spacing w:val="-14"/>
        </w:rPr>
        <w:t xml:space="preserve"> </w:t>
      </w:r>
      <w:r>
        <w:t>advocating</w:t>
      </w:r>
      <w:r>
        <w:rPr>
          <w:spacing w:val="-20"/>
        </w:rPr>
        <w:t xml:space="preserve"> </w:t>
      </w:r>
      <w:r>
        <w:t>for</w:t>
      </w:r>
      <w:r>
        <w:rPr>
          <w:spacing w:val="-5"/>
        </w:rPr>
        <w:t xml:space="preserve"> </w:t>
      </w:r>
      <w:r>
        <w:t>funding</w:t>
      </w:r>
    </w:p>
    <w:p w14:paraId="165D371E" w14:textId="77777777" w:rsidR="007078FF" w:rsidRDefault="00684FCF">
      <w:pPr>
        <w:pStyle w:val="ListParagraph"/>
        <w:numPr>
          <w:ilvl w:val="0"/>
          <w:numId w:val="1"/>
        </w:numPr>
        <w:tabs>
          <w:tab w:val="left" w:pos="989"/>
        </w:tabs>
        <w:ind w:left="988" w:hanging="272"/>
      </w:pPr>
      <w:r>
        <w:t>Interested</w:t>
      </w:r>
      <w:r>
        <w:rPr>
          <w:spacing w:val="-18"/>
        </w:rPr>
        <w:t xml:space="preserve"> </w:t>
      </w:r>
      <w:r>
        <w:t>in</w:t>
      </w:r>
      <w:r>
        <w:rPr>
          <w:spacing w:val="-13"/>
        </w:rPr>
        <w:t xml:space="preserve"> </w:t>
      </w:r>
      <w:r>
        <w:t>exploring</w:t>
      </w:r>
      <w:r>
        <w:rPr>
          <w:spacing w:val="-20"/>
        </w:rPr>
        <w:t xml:space="preserve"> </w:t>
      </w:r>
      <w:r>
        <w:t>potential</w:t>
      </w:r>
      <w:r>
        <w:rPr>
          <w:spacing w:val="-11"/>
        </w:rPr>
        <w:t xml:space="preserve"> </w:t>
      </w:r>
      <w:r>
        <w:t>for</w:t>
      </w:r>
      <w:r>
        <w:rPr>
          <w:spacing w:val="-21"/>
        </w:rPr>
        <w:t xml:space="preserve"> </w:t>
      </w:r>
      <w:r>
        <w:t>a</w:t>
      </w:r>
      <w:r>
        <w:rPr>
          <w:spacing w:val="-21"/>
        </w:rPr>
        <w:t xml:space="preserve"> </w:t>
      </w:r>
      <w:r>
        <w:t>research</w:t>
      </w:r>
      <w:r>
        <w:rPr>
          <w:spacing w:val="-18"/>
        </w:rPr>
        <w:t xml:space="preserve"> </w:t>
      </w:r>
      <w:r>
        <w:t>study</w:t>
      </w:r>
    </w:p>
    <w:p w14:paraId="111837CB" w14:textId="77777777" w:rsidR="0028410C" w:rsidRPr="0028410C" w:rsidRDefault="0028410C" w:rsidP="0028410C">
      <w:pPr>
        <w:tabs>
          <w:tab w:val="left" w:pos="989"/>
        </w:tabs>
        <w:spacing w:before="3"/>
        <w:ind w:left="720"/>
        <w:rPr>
          <w:b/>
          <w:bCs/>
        </w:rPr>
      </w:pPr>
      <w:r w:rsidRPr="0028410C">
        <w:rPr>
          <w:b/>
          <w:bCs/>
        </w:rPr>
        <w:t xml:space="preserve">X </w:t>
      </w:r>
      <w:r w:rsidR="00684FCF" w:rsidRPr="0028410C">
        <w:rPr>
          <w:b/>
          <w:bCs/>
        </w:rPr>
        <w:t>Other</w:t>
      </w:r>
      <w:r w:rsidRPr="0028410C">
        <w:rPr>
          <w:b/>
          <w:bCs/>
        </w:rPr>
        <w:t>:</w:t>
      </w:r>
    </w:p>
    <w:p w14:paraId="69211B91" w14:textId="77777777" w:rsidR="0028410C" w:rsidRPr="0028410C" w:rsidRDefault="0028410C" w:rsidP="0028410C">
      <w:pPr>
        <w:tabs>
          <w:tab w:val="left" w:pos="989"/>
        </w:tabs>
        <w:spacing w:before="3"/>
        <w:ind w:left="720"/>
        <w:rPr>
          <w:u w:val="single"/>
        </w:rPr>
        <w:sectPr w:rsidR="0028410C" w:rsidRPr="0028410C">
          <w:headerReference w:type="default" r:id="rId11"/>
          <w:type w:val="continuous"/>
          <w:pgSz w:w="12240" w:h="15840"/>
          <w:pgMar w:top="1400" w:right="640" w:bottom="280" w:left="1080" w:header="1023" w:footer="0" w:gutter="0"/>
          <w:pgNumType w:start="1"/>
          <w:cols w:space="720"/>
        </w:sectPr>
      </w:pPr>
      <w:r>
        <w:t>Specify:</w:t>
      </w:r>
      <w:r w:rsidR="00BA3127">
        <w:t xml:space="preserve"> </w:t>
      </w:r>
      <w:r w:rsidR="00BA3127">
        <w:rPr>
          <w:u w:val="single"/>
        </w:rPr>
        <w:t>Community Research to create</w:t>
      </w:r>
      <w:r w:rsidR="00212786">
        <w:rPr>
          <w:u w:val="single"/>
        </w:rPr>
        <w:t xml:space="preserve"> </w:t>
      </w:r>
      <w:r>
        <w:rPr>
          <w:u w:val="single"/>
        </w:rPr>
        <w:t>equity indicator</w:t>
      </w:r>
      <w:r w:rsidR="00212786">
        <w:rPr>
          <w:u w:val="single"/>
        </w:rPr>
        <w:t>s</w:t>
      </w:r>
      <w:r>
        <w:rPr>
          <w:u w:val="single"/>
        </w:rPr>
        <w:t xml:space="preserve"> report for Charlotte. </w:t>
      </w:r>
    </w:p>
    <w:p w14:paraId="362B8C0D" w14:textId="77777777" w:rsidR="007078FF" w:rsidRDefault="00083A87">
      <w:pPr>
        <w:pStyle w:val="BodyText"/>
        <w:ind w:left="330"/>
        <w:rPr>
          <w:sz w:val="20"/>
        </w:rPr>
      </w:pPr>
      <w:r>
        <w:rPr>
          <w:noProof/>
          <w:sz w:val="20"/>
        </w:rPr>
        <w:lastRenderedPageBreak/>
        <mc:AlternateContent>
          <mc:Choice Requires="wps">
            <w:drawing>
              <wp:inline distT="0" distB="0" distL="0" distR="0" wp14:anchorId="6EC0B529" wp14:editId="71F2CF17">
                <wp:extent cx="5981700" cy="476250"/>
                <wp:effectExtent l="0" t="0" r="0" b="6350"/>
                <wp:docPr id="4"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476250"/>
                        </a:xfrm>
                        <a:prstGeom prst="rect">
                          <a:avLst/>
                        </a:prstGeom>
                        <a:solidFill>
                          <a:srgbClr val="C5D9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8AFE23" w14:textId="77777777" w:rsidR="007078FF" w:rsidRDefault="00684FCF">
                            <w:pPr>
                              <w:ind w:left="30"/>
                              <w:rPr>
                                <w:b/>
                                <w:color w:val="000000"/>
                              </w:rPr>
                            </w:pPr>
                            <w:r>
                              <w:rPr>
                                <w:b/>
                                <w:color w:val="000000"/>
                              </w:rPr>
                              <w:t>3.</w:t>
                            </w:r>
                            <w:r>
                              <w:rPr>
                                <w:b/>
                                <w:color w:val="000000"/>
                                <w:spacing w:val="-3"/>
                              </w:rPr>
                              <w:t xml:space="preserve"> </w:t>
                            </w:r>
                            <w:r>
                              <w:rPr>
                                <w:b/>
                                <w:color w:val="000000"/>
                              </w:rPr>
                              <w:t>Who</w:t>
                            </w:r>
                            <w:r>
                              <w:rPr>
                                <w:b/>
                                <w:color w:val="000000"/>
                                <w:spacing w:val="-1"/>
                              </w:rPr>
                              <w:t xml:space="preserve"> </w:t>
                            </w:r>
                            <w:r>
                              <w:rPr>
                                <w:b/>
                                <w:color w:val="000000"/>
                              </w:rPr>
                              <w:t>data</w:t>
                            </w:r>
                            <w:r>
                              <w:rPr>
                                <w:b/>
                                <w:color w:val="000000"/>
                                <w:spacing w:val="-1"/>
                              </w:rPr>
                              <w:t xml:space="preserve"> </w:t>
                            </w:r>
                            <w:r>
                              <w:rPr>
                                <w:b/>
                                <w:color w:val="000000"/>
                              </w:rPr>
                              <w:t>will</w:t>
                            </w:r>
                            <w:r>
                              <w:rPr>
                                <w:b/>
                                <w:color w:val="000000"/>
                                <w:spacing w:val="-2"/>
                              </w:rPr>
                              <w:t xml:space="preserve"> </w:t>
                            </w:r>
                            <w:r>
                              <w:rPr>
                                <w:b/>
                                <w:color w:val="000000"/>
                              </w:rPr>
                              <w:t>be</w:t>
                            </w:r>
                            <w:r>
                              <w:rPr>
                                <w:b/>
                                <w:color w:val="000000"/>
                                <w:spacing w:val="-2"/>
                              </w:rPr>
                              <w:t xml:space="preserve"> </w:t>
                            </w:r>
                            <w:r>
                              <w:rPr>
                                <w:b/>
                                <w:color w:val="000000"/>
                              </w:rPr>
                              <w:t>shared</w:t>
                            </w:r>
                            <w:r>
                              <w:rPr>
                                <w:b/>
                                <w:color w:val="000000"/>
                                <w:spacing w:val="-2"/>
                              </w:rPr>
                              <w:t xml:space="preserve"> </w:t>
                            </w:r>
                            <w:r>
                              <w:rPr>
                                <w:b/>
                                <w:color w:val="000000"/>
                              </w:rPr>
                              <w:t>with</w:t>
                            </w:r>
                          </w:p>
                          <w:p w14:paraId="72446658" w14:textId="77777777" w:rsidR="007078FF" w:rsidRDefault="00684FCF">
                            <w:pPr>
                              <w:pStyle w:val="BodyText"/>
                              <w:spacing w:before="10" w:line="247" w:lineRule="auto"/>
                              <w:ind w:left="30" w:right="244" w:hanging="30"/>
                              <w:rPr>
                                <w:color w:val="000000"/>
                              </w:rPr>
                            </w:pPr>
                            <w:r>
                              <w:rPr>
                                <w:color w:val="000000"/>
                                <w:w w:val="105"/>
                              </w:rPr>
                              <w:t>Please</w:t>
                            </w:r>
                            <w:r>
                              <w:rPr>
                                <w:color w:val="000000"/>
                                <w:spacing w:val="-4"/>
                                <w:w w:val="105"/>
                              </w:rPr>
                              <w:t xml:space="preserve"> </w:t>
                            </w:r>
                            <w:r>
                              <w:rPr>
                                <w:color w:val="000000"/>
                                <w:w w:val="105"/>
                              </w:rPr>
                              <w:t>list</w:t>
                            </w:r>
                            <w:r>
                              <w:rPr>
                                <w:color w:val="000000"/>
                                <w:spacing w:val="-3"/>
                                <w:w w:val="105"/>
                              </w:rPr>
                              <w:t xml:space="preserve"> </w:t>
                            </w:r>
                            <w:r>
                              <w:rPr>
                                <w:color w:val="000000"/>
                                <w:w w:val="105"/>
                              </w:rPr>
                              <w:t>all</w:t>
                            </w:r>
                            <w:r>
                              <w:rPr>
                                <w:color w:val="000000"/>
                                <w:spacing w:val="-3"/>
                                <w:w w:val="105"/>
                              </w:rPr>
                              <w:t xml:space="preserve"> </w:t>
                            </w:r>
                            <w:r>
                              <w:rPr>
                                <w:color w:val="000000"/>
                                <w:w w:val="105"/>
                              </w:rPr>
                              <w:t>parties</w:t>
                            </w:r>
                            <w:r>
                              <w:rPr>
                                <w:color w:val="000000"/>
                                <w:spacing w:val="-3"/>
                                <w:w w:val="105"/>
                              </w:rPr>
                              <w:t xml:space="preserve"> </w:t>
                            </w:r>
                            <w:r>
                              <w:rPr>
                                <w:color w:val="000000"/>
                                <w:w w:val="105"/>
                              </w:rPr>
                              <w:t>that</w:t>
                            </w:r>
                            <w:r>
                              <w:rPr>
                                <w:color w:val="000000"/>
                                <w:spacing w:val="-4"/>
                                <w:w w:val="105"/>
                              </w:rPr>
                              <w:t xml:space="preserve"> </w:t>
                            </w:r>
                            <w:r>
                              <w:rPr>
                                <w:color w:val="000000"/>
                                <w:w w:val="105"/>
                              </w:rPr>
                              <w:t>you</w:t>
                            </w:r>
                            <w:r>
                              <w:rPr>
                                <w:color w:val="000000"/>
                                <w:spacing w:val="-3"/>
                                <w:w w:val="105"/>
                              </w:rPr>
                              <w:t xml:space="preserve"> </w:t>
                            </w:r>
                            <w:r>
                              <w:rPr>
                                <w:color w:val="000000"/>
                                <w:w w:val="105"/>
                              </w:rPr>
                              <w:t>plan</w:t>
                            </w:r>
                            <w:r>
                              <w:rPr>
                                <w:color w:val="000000"/>
                                <w:spacing w:val="-2"/>
                                <w:w w:val="105"/>
                              </w:rPr>
                              <w:t xml:space="preserve"> </w:t>
                            </w:r>
                            <w:r>
                              <w:rPr>
                                <w:color w:val="000000"/>
                                <w:w w:val="105"/>
                              </w:rPr>
                              <w:t>on</w:t>
                            </w:r>
                            <w:r>
                              <w:rPr>
                                <w:color w:val="000000"/>
                                <w:spacing w:val="-4"/>
                                <w:w w:val="105"/>
                              </w:rPr>
                              <w:t xml:space="preserve"> </w:t>
                            </w:r>
                            <w:r>
                              <w:rPr>
                                <w:color w:val="000000"/>
                                <w:w w:val="105"/>
                              </w:rPr>
                              <w:t>sharing</w:t>
                            </w:r>
                            <w:r>
                              <w:rPr>
                                <w:color w:val="000000"/>
                                <w:spacing w:val="-4"/>
                                <w:w w:val="105"/>
                              </w:rPr>
                              <w:t xml:space="preserve"> </w:t>
                            </w:r>
                            <w:r>
                              <w:rPr>
                                <w:color w:val="000000"/>
                                <w:w w:val="105"/>
                              </w:rPr>
                              <w:t>this</w:t>
                            </w:r>
                            <w:r>
                              <w:rPr>
                                <w:color w:val="000000"/>
                                <w:spacing w:val="-4"/>
                                <w:w w:val="105"/>
                              </w:rPr>
                              <w:t xml:space="preserve"> </w:t>
                            </w:r>
                            <w:r>
                              <w:rPr>
                                <w:color w:val="000000"/>
                                <w:w w:val="105"/>
                              </w:rPr>
                              <w:t>information</w:t>
                            </w:r>
                            <w:r>
                              <w:rPr>
                                <w:color w:val="000000"/>
                                <w:spacing w:val="-3"/>
                                <w:w w:val="105"/>
                              </w:rPr>
                              <w:t xml:space="preserve"> </w:t>
                            </w:r>
                            <w:r>
                              <w:rPr>
                                <w:color w:val="000000"/>
                                <w:w w:val="105"/>
                              </w:rPr>
                              <w:t>with</w:t>
                            </w:r>
                            <w:r>
                              <w:rPr>
                                <w:color w:val="000000"/>
                                <w:spacing w:val="-4"/>
                                <w:w w:val="105"/>
                              </w:rPr>
                              <w:t xml:space="preserve"> </w:t>
                            </w:r>
                            <w:r>
                              <w:rPr>
                                <w:color w:val="000000"/>
                                <w:w w:val="105"/>
                              </w:rPr>
                              <w:t>(ex.</w:t>
                            </w:r>
                            <w:r>
                              <w:rPr>
                                <w:color w:val="000000"/>
                                <w:spacing w:val="-3"/>
                                <w:w w:val="105"/>
                              </w:rPr>
                              <w:t xml:space="preserve"> </w:t>
                            </w:r>
                            <w:r>
                              <w:rPr>
                                <w:color w:val="000000"/>
                                <w:w w:val="105"/>
                              </w:rPr>
                              <w:t>Foundation</w:t>
                            </w:r>
                            <w:r>
                              <w:rPr>
                                <w:color w:val="000000"/>
                                <w:spacing w:val="-3"/>
                                <w:w w:val="105"/>
                              </w:rPr>
                              <w:t xml:space="preserve"> </w:t>
                            </w:r>
                            <w:r>
                              <w:rPr>
                                <w:color w:val="000000"/>
                                <w:w w:val="105"/>
                              </w:rPr>
                              <w:t>name,</w:t>
                            </w:r>
                            <w:r>
                              <w:rPr>
                                <w:color w:val="000000"/>
                                <w:spacing w:val="-4"/>
                                <w:w w:val="105"/>
                              </w:rPr>
                              <w:t xml:space="preserve"> </w:t>
                            </w:r>
                            <w:r>
                              <w:rPr>
                                <w:color w:val="000000"/>
                                <w:w w:val="105"/>
                              </w:rPr>
                              <w:t>organization</w:t>
                            </w:r>
                            <w:r>
                              <w:rPr>
                                <w:color w:val="000000"/>
                                <w:spacing w:val="-3"/>
                                <w:w w:val="105"/>
                              </w:rPr>
                              <w:t xml:space="preserve"> </w:t>
                            </w:r>
                            <w:r>
                              <w:rPr>
                                <w:color w:val="000000"/>
                                <w:w w:val="105"/>
                              </w:rPr>
                              <w:t>name,</w:t>
                            </w:r>
                            <w:r>
                              <w:rPr>
                                <w:color w:val="000000"/>
                                <w:spacing w:val="1"/>
                                <w:w w:val="105"/>
                              </w:rPr>
                              <w:t xml:space="preserve"> </w:t>
                            </w:r>
                            <w:r>
                              <w:rPr>
                                <w:color w:val="000000"/>
                                <w:w w:val="105"/>
                              </w:rPr>
                              <w:t>etc.)</w:t>
                            </w:r>
                          </w:p>
                        </w:txbxContent>
                      </wps:txbx>
                      <wps:bodyPr rot="0" vert="horz" wrap="square" lIns="0" tIns="0" rIns="0" bIns="0" anchor="t" anchorCtr="0" upright="1">
                        <a:noAutofit/>
                      </wps:bodyPr>
                    </wps:wsp>
                  </a:graphicData>
                </a:graphic>
              </wp:inline>
            </w:drawing>
          </mc:Choice>
          <mc:Fallback xmlns:w16cex="http://schemas.microsoft.com/office/word/2018/wordml/cex" xmlns:w16="http://schemas.microsoft.com/office/word/2018/wordml" xmlns:w16sdtdh="http://schemas.microsoft.com/office/word/2020/wordml/sdtdatahash">
            <w:pict>
              <v:shape w14:anchorId="5058B704" id="docshape8" o:spid="_x0000_s1030" type="#_x0000_t202" style="width:471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" fillcolor="#c5d9ef" stroked="f">
                <v:path arrowok="t"/>
                <v:textbox inset="0,0,0,0">
                  <w:txbxContent>
                    <w:p w14:paraId="25CA2D44" w14:textId="77777777" w:rsidR="007078FF" w:rsidRDefault="00684FCF">
                      <w:pPr>
                        <w:ind w:left="30"/>
                        <w:rPr>
                          <w:b/>
                          <w:color w:val="000000"/>
                        </w:rPr>
                      </w:pPr>
                      <w:r>
                        <w:rPr>
                          <w:b/>
                          <w:color w:val="000000"/>
                        </w:rPr>
                        <w:t>3.</w:t>
                      </w:r>
                      <w:r>
                        <w:rPr>
                          <w:b/>
                          <w:color w:val="000000"/>
                          <w:spacing w:val="-3"/>
                        </w:rPr>
                        <w:t xml:space="preserve"> </w:t>
                      </w:r>
                      <w:r>
                        <w:rPr>
                          <w:b/>
                          <w:color w:val="000000"/>
                        </w:rPr>
                        <w:t>Who</w:t>
                      </w:r>
                      <w:r>
                        <w:rPr>
                          <w:b/>
                          <w:color w:val="000000"/>
                          <w:spacing w:val="-1"/>
                        </w:rPr>
                        <w:t xml:space="preserve"> </w:t>
                      </w:r>
                      <w:r>
                        <w:rPr>
                          <w:b/>
                          <w:color w:val="000000"/>
                        </w:rPr>
                        <w:t>data</w:t>
                      </w:r>
                      <w:r>
                        <w:rPr>
                          <w:b/>
                          <w:color w:val="000000"/>
                          <w:spacing w:val="-1"/>
                        </w:rPr>
                        <w:t xml:space="preserve"> </w:t>
                      </w:r>
                      <w:r>
                        <w:rPr>
                          <w:b/>
                          <w:color w:val="000000"/>
                        </w:rPr>
                        <w:t>will</w:t>
                      </w:r>
                      <w:r>
                        <w:rPr>
                          <w:b/>
                          <w:color w:val="000000"/>
                          <w:spacing w:val="-2"/>
                        </w:rPr>
                        <w:t xml:space="preserve"> </w:t>
                      </w:r>
                      <w:r>
                        <w:rPr>
                          <w:b/>
                          <w:color w:val="000000"/>
                        </w:rPr>
                        <w:t>be</w:t>
                      </w:r>
                      <w:r>
                        <w:rPr>
                          <w:b/>
                          <w:color w:val="000000"/>
                          <w:spacing w:val="-2"/>
                        </w:rPr>
                        <w:t xml:space="preserve"> </w:t>
                      </w:r>
                      <w:r>
                        <w:rPr>
                          <w:b/>
                          <w:color w:val="000000"/>
                        </w:rPr>
                        <w:t>shared</w:t>
                      </w:r>
                      <w:r>
                        <w:rPr>
                          <w:b/>
                          <w:color w:val="000000"/>
                          <w:spacing w:val="-2"/>
                        </w:rPr>
                        <w:t xml:space="preserve"> </w:t>
                      </w:r>
                      <w:r>
                        <w:rPr>
                          <w:b/>
                          <w:color w:val="000000"/>
                        </w:rPr>
                        <w:t>with</w:t>
                      </w:r>
                    </w:p>
                    <w:p w14:paraId="5837615E" w14:textId="77777777" w:rsidR="007078FF" w:rsidRDefault="00684FCF">
                      <w:pPr>
                        <w:pStyle w:val="BodyText"/>
                        <w:spacing w:before="10" w:line="247" w:lineRule="auto"/>
                        <w:ind w:left="30" w:right="244" w:hanging="30"/>
                        <w:rPr>
                          <w:color w:val="000000"/>
                        </w:rPr>
                      </w:pPr>
                      <w:r>
                        <w:rPr>
                          <w:color w:val="000000"/>
                          <w:w w:val="105"/>
                        </w:rPr>
                        <w:t>Please</w:t>
                      </w:r>
                      <w:r>
                        <w:rPr>
                          <w:color w:val="000000"/>
                          <w:spacing w:val="-4"/>
                          <w:w w:val="105"/>
                        </w:rPr>
                        <w:t xml:space="preserve"> </w:t>
                      </w:r>
                      <w:r>
                        <w:rPr>
                          <w:color w:val="000000"/>
                          <w:w w:val="105"/>
                        </w:rPr>
                        <w:t>list</w:t>
                      </w:r>
                      <w:r>
                        <w:rPr>
                          <w:color w:val="000000"/>
                          <w:spacing w:val="-3"/>
                          <w:w w:val="105"/>
                        </w:rPr>
                        <w:t xml:space="preserve"> </w:t>
                      </w:r>
                      <w:r>
                        <w:rPr>
                          <w:color w:val="000000"/>
                          <w:w w:val="105"/>
                        </w:rPr>
                        <w:t>all</w:t>
                      </w:r>
                      <w:r>
                        <w:rPr>
                          <w:color w:val="000000"/>
                          <w:spacing w:val="-3"/>
                          <w:w w:val="105"/>
                        </w:rPr>
                        <w:t xml:space="preserve"> </w:t>
                      </w:r>
                      <w:r>
                        <w:rPr>
                          <w:color w:val="000000"/>
                          <w:w w:val="105"/>
                        </w:rPr>
                        <w:t>parties</w:t>
                      </w:r>
                      <w:r>
                        <w:rPr>
                          <w:color w:val="000000"/>
                          <w:spacing w:val="-3"/>
                          <w:w w:val="105"/>
                        </w:rPr>
                        <w:t xml:space="preserve"> </w:t>
                      </w:r>
                      <w:r>
                        <w:rPr>
                          <w:color w:val="000000"/>
                          <w:w w:val="105"/>
                        </w:rPr>
                        <w:t>that</w:t>
                      </w:r>
                      <w:r>
                        <w:rPr>
                          <w:color w:val="000000"/>
                          <w:spacing w:val="-4"/>
                          <w:w w:val="105"/>
                        </w:rPr>
                        <w:t xml:space="preserve"> </w:t>
                      </w:r>
                      <w:r>
                        <w:rPr>
                          <w:color w:val="000000"/>
                          <w:w w:val="105"/>
                        </w:rPr>
                        <w:t>you</w:t>
                      </w:r>
                      <w:r>
                        <w:rPr>
                          <w:color w:val="000000"/>
                          <w:spacing w:val="-3"/>
                          <w:w w:val="105"/>
                        </w:rPr>
                        <w:t xml:space="preserve"> </w:t>
                      </w:r>
                      <w:r>
                        <w:rPr>
                          <w:color w:val="000000"/>
                          <w:w w:val="105"/>
                        </w:rPr>
                        <w:t>plan</w:t>
                      </w:r>
                      <w:r>
                        <w:rPr>
                          <w:color w:val="000000"/>
                          <w:spacing w:val="-2"/>
                          <w:w w:val="105"/>
                        </w:rPr>
                        <w:t xml:space="preserve"> </w:t>
                      </w:r>
                      <w:r>
                        <w:rPr>
                          <w:color w:val="000000"/>
                          <w:w w:val="105"/>
                        </w:rPr>
                        <w:t>on</w:t>
                      </w:r>
                      <w:r>
                        <w:rPr>
                          <w:color w:val="000000"/>
                          <w:spacing w:val="-4"/>
                          <w:w w:val="105"/>
                        </w:rPr>
                        <w:t xml:space="preserve"> </w:t>
                      </w:r>
                      <w:r>
                        <w:rPr>
                          <w:color w:val="000000"/>
                          <w:w w:val="105"/>
                        </w:rPr>
                        <w:t>sharing</w:t>
                      </w:r>
                      <w:r>
                        <w:rPr>
                          <w:color w:val="000000"/>
                          <w:spacing w:val="-4"/>
                          <w:w w:val="105"/>
                        </w:rPr>
                        <w:t xml:space="preserve"> </w:t>
                      </w:r>
                      <w:r>
                        <w:rPr>
                          <w:color w:val="000000"/>
                          <w:w w:val="105"/>
                        </w:rPr>
                        <w:t>this</w:t>
                      </w:r>
                      <w:r>
                        <w:rPr>
                          <w:color w:val="000000"/>
                          <w:spacing w:val="-4"/>
                          <w:w w:val="105"/>
                        </w:rPr>
                        <w:t xml:space="preserve"> </w:t>
                      </w:r>
                      <w:r>
                        <w:rPr>
                          <w:color w:val="000000"/>
                          <w:w w:val="105"/>
                        </w:rPr>
                        <w:t>information</w:t>
                      </w:r>
                      <w:r>
                        <w:rPr>
                          <w:color w:val="000000"/>
                          <w:spacing w:val="-3"/>
                          <w:w w:val="105"/>
                        </w:rPr>
                        <w:t xml:space="preserve"> </w:t>
                      </w:r>
                      <w:r>
                        <w:rPr>
                          <w:color w:val="000000"/>
                          <w:w w:val="105"/>
                        </w:rPr>
                        <w:t>with</w:t>
                      </w:r>
                      <w:r>
                        <w:rPr>
                          <w:color w:val="000000"/>
                          <w:spacing w:val="-4"/>
                          <w:w w:val="105"/>
                        </w:rPr>
                        <w:t xml:space="preserve"> </w:t>
                      </w:r>
                      <w:r>
                        <w:rPr>
                          <w:color w:val="000000"/>
                          <w:w w:val="105"/>
                        </w:rPr>
                        <w:t>(ex.</w:t>
                      </w:r>
                      <w:r>
                        <w:rPr>
                          <w:color w:val="000000"/>
                          <w:spacing w:val="-3"/>
                          <w:w w:val="105"/>
                        </w:rPr>
                        <w:t xml:space="preserve"> </w:t>
                      </w:r>
                      <w:r>
                        <w:rPr>
                          <w:color w:val="000000"/>
                          <w:w w:val="105"/>
                        </w:rPr>
                        <w:t>Foundation</w:t>
                      </w:r>
                      <w:r>
                        <w:rPr>
                          <w:color w:val="000000"/>
                          <w:spacing w:val="-3"/>
                          <w:w w:val="105"/>
                        </w:rPr>
                        <w:t xml:space="preserve"> </w:t>
                      </w:r>
                      <w:r>
                        <w:rPr>
                          <w:color w:val="000000"/>
                          <w:w w:val="105"/>
                        </w:rPr>
                        <w:t>name,</w:t>
                      </w:r>
                      <w:r>
                        <w:rPr>
                          <w:color w:val="000000"/>
                          <w:spacing w:val="-4"/>
                          <w:w w:val="105"/>
                        </w:rPr>
                        <w:t xml:space="preserve"> </w:t>
                      </w:r>
                      <w:r>
                        <w:rPr>
                          <w:color w:val="000000"/>
                          <w:w w:val="105"/>
                        </w:rPr>
                        <w:t>organization</w:t>
                      </w:r>
                      <w:r>
                        <w:rPr>
                          <w:color w:val="000000"/>
                          <w:spacing w:val="-3"/>
                          <w:w w:val="105"/>
                        </w:rPr>
                        <w:t xml:space="preserve"> </w:t>
                      </w:r>
                      <w:r>
                        <w:rPr>
                          <w:color w:val="000000"/>
                          <w:w w:val="105"/>
                        </w:rPr>
                        <w:t>name,</w:t>
                      </w:r>
                      <w:r>
                        <w:rPr>
                          <w:color w:val="000000"/>
                          <w:spacing w:val="1"/>
                          <w:w w:val="105"/>
                        </w:rPr>
                        <w:t xml:space="preserve"> </w:t>
                      </w:r>
                      <w:r>
                        <w:rPr>
                          <w:color w:val="000000"/>
                          <w:w w:val="105"/>
                        </w:rPr>
                        <w:t>etc.)</w:t>
                      </w:r>
                    </w:p>
                  </w:txbxContent>
                </v:textbox>
                <w10:anchorlock/>
              </v:shape>
            </w:pict>
          </mc:Fallback>
        </mc:AlternateContent>
      </w:r>
    </w:p>
    <w:p w14:paraId="3FA8AAA9" w14:textId="77777777" w:rsidR="007078FF" w:rsidRPr="008F7A10" w:rsidRDefault="003A5F6C">
      <w:pPr>
        <w:pStyle w:val="BodyText"/>
        <w:rPr>
          <w:sz w:val="22"/>
          <w:szCs w:val="22"/>
        </w:rPr>
      </w:pPr>
      <w:r>
        <w:rPr>
          <w:sz w:val="20"/>
        </w:rPr>
        <w:tab/>
      </w:r>
      <w:r w:rsidRPr="008F7A10">
        <w:rPr>
          <w:sz w:val="22"/>
          <w:szCs w:val="22"/>
        </w:rPr>
        <w:t xml:space="preserve">The data will be </w:t>
      </w:r>
      <w:r w:rsidR="008F7A10">
        <w:rPr>
          <w:sz w:val="22"/>
          <w:szCs w:val="22"/>
        </w:rPr>
        <w:t>analyzed</w:t>
      </w:r>
      <w:r w:rsidRPr="008F7A10">
        <w:rPr>
          <w:sz w:val="22"/>
          <w:szCs w:val="22"/>
        </w:rPr>
        <w:t xml:space="preserve"> by staff at the Urban Institute</w:t>
      </w:r>
      <w:r w:rsidR="00CC2ACB" w:rsidRPr="008F7A10">
        <w:rPr>
          <w:sz w:val="22"/>
          <w:szCs w:val="22"/>
        </w:rPr>
        <w:t xml:space="preserve"> to produce the equity indicator</w:t>
      </w:r>
      <w:r w:rsidR="00212786" w:rsidRPr="008F7A10">
        <w:rPr>
          <w:sz w:val="22"/>
          <w:szCs w:val="22"/>
        </w:rPr>
        <w:t>s</w:t>
      </w:r>
      <w:r w:rsidR="00CC2ACB" w:rsidRPr="008F7A10">
        <w:rPr>
          <w:sz w:val="22"/>
          <w:szCs w:val="22"/>
        </w:rPr>
        <w:t xml:space="preserve"> report</w:t>
      </w:r>
      <w:r w:rsidRPr="008F7A10">
        <w:rPr>
          <w:sz w:val="22"/>
          <w:szCs w:val="22"/>
        </w:rPr>
        <w:t xml:space="preserve">, </w:t>
      </w:r>
      <w:r w:rsidR="00212786" w:rsidRPr="008F7A10">
        <w:rPr>
          <w:sz w:val="22"/>
          <w:szCs w:val="22"/>
        </w:rPr>
        <w:t>and then shared with the general public</w:t>
      </w:r>
      <w:ins w:id="2" w:author="Sydney Idzikowski" w:date="2022-03-15T16:53:00Z">
        <w:r w:rsidR="00916C18">
          <w:rPr>
            <w:sz w:val="22"/>
            <w:szCs w:val="22"/>
          </w:rPr>
          <w:t xml:space="preserve"> via an interactive data dashboard</w:t>
        </w:r>
      </w:ins>
      <w:r w:rsidR="00212786" w:rsidRPr="008F7A10">
        <w:rPr>
          <w:sz w:val="22"/>
          <w:szCs w:val="22"/>
        </w:rPr>
        <w:t>.</w:t>
      </w:r>
    </w:p>
    <w:p w14:paraId="44A7EA5D" w14:textId="77777777" w:rsidR="007078FF" w:rsidRDefault="007078FF">
      <w:pPr>
        <w:pStyle w:val="BodyText"/>
        <w:rPr>
          <w:sz w:val="20"/>
        </w:rPr>
      </w:pPr>
    </w:p>
    <w:p w14:paraId="78D6CADF" w14:textId="77777777" w:rsidR="007078FF" w:rsidRDefault="007078FF">
      <w:pPr>
        <w:pStyle w:val="BodyText"/>
        <w:rPr>
          <w:sz w:val="20"/>
        </w:rPr>
      </w:pPr>
    </w:p>
    <w:p w14:paraId="6331CC17" w14:textId="77777777" w:rsidR="007078FF" w:rsidRDefault="007078FF">
      <w:pPr>
        <w:pStyle w:val="BodyText"/>
        <w:rPr>
          <w:sz w:val="20"/>
        </w:rPr>
      </w:pPr>
    </w:p>
    <w:p w14:paraId="086F6A99" w14:textId="77777777" w:rsidR="007078FF" w:rsidRDefault="00083A87">
      <w:pPr>
        <w:pStyle w:val="BodyText"/>
        <w:spacing w:before="2"/>
        <w:rPr>
          <w:sz w:val="14"/>
        </w:rPr>
      </w:pPr>
      <w:r>
        <w:rPr>
          <w:noProof/>
        </w:rPr>
        <mc:AlternateContent>
          <mc:Choice Requires="wps">
            <w:drawing>
              <wp:anchor distT="0" distB="0" distL="0" distR="0" simplePos="0" relativeHeight="487591424" behindDoc="1" locked="0" layoutInCell="1" allowOverlap="1" wp14:anchorId="0AFFA676" wp14:editId="0CA1AF26">
                <wp:simplePos x="0" y="0"/>
                <wp:positionH relativeFrom="page">
                  <wp:posOffset>895350</wp:posOffset>
                </wp:positionH>
                <wp:positionV relativeFrom="paragraph">
                  <wp:posOffset>125095</wp:posOffset>
                </wp:positionV>
                <wp:extent cx="6350000" cy="1062990"/>
                <wp:effectExtent l="0" t="0" r="0" b="3810"/>
                <wp:wrapTopAndBottom/>
                <wp:docPr id="3"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0" cy="1062990"/>
                        </a:xfrm>
                        <a:prstGeom prst="rect">
                          <a:avLst/>
                        </a:prstGeom>
                        <a:solidFill>
                          <a:srgbClr val="C5D9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DEA526" w14:textId="77777777" w:rsidR="007078FF" w:rsidRDefault="00684FCF">
                            <w:pPr>
                              <w:ind w:left="30"/>
                              <w:rPr>
                                <w:b/>
                                <w:color w:val="000000"/>
                              </w:rPr>
                            </w:pPr>
                            <w:bookmarkStart w:id="3" w:name="4._Data_Requested"/>
                            <w:bookmarkEnd w:id="3"/>
                            <w:r>
                              <w:rPr>
                                <w:b/>
                                <w:color w:val="000000"/>
                              </w:rPr>
                              <w:t>4.</w:t>
                            </w:r>
                            <w:r>
                              <w:rPr>
                                <w:b/>
                                <w:color w:val="000000"/>
                                <w:spacing w:val="-5"/>
                              </w:rPr>
                              <w:t xml:space="preserve"> </w:t>
                            </w:r>
                            <w:r>
                              <w:rPr>
                                <w:b/>
                                <w:color w:val="000000"/>
                              </w:rPr>
                              <w:t>Data</w:t>
                            </w:r>
                            <w:r>
                              <w:rPr>
                                <w:b/>
                                <w:color w:val="000000"/>
                                <w:spacing w:val="-3"/>
                              </w:rPr>
                              <w:t xml:space="preserve"> </w:t>
                            </w:r>
                            <w:r>
                              <w:rPr>
                                <w:b/>
                                <w:color w:val="000000"/>
                              </w:rPr>
                              <w:t>Requested</w:t>
                            </w:r>
                          </w:p>
                          <w:p w14:paraId="69725933" w14:textId="77777777" w:rsidR="007078FF" w:rsidRDefault="00684FCF">
                            <w:pPr>
                              <w:pStyle w:val="BodyText"/>
                              <w:spacing w:before="13"/>
                              <w:ind w:left="29" w:right="134"/>
                              <w:rPr>
                                <w:color w:val="000000"/>
                              </w:rPr>
                            </w:pPr>
                            <w:r>
                              <w:rPr>
                                <w:color w:val="000000"/>
                                <w:w w:val="105"/>
                              </w:rPr>
                              <w:t>List all data sets and associated variables from the ISC Integrates Data System that you are requesting. Please also specify</w:t>
                            </w:r>
                            <w:r>
                              <w:rPr>
                                <w:color w:val="000000"/>
                                <w:spacing w:val="-43"/>
                                <w:w w:val="105"/>
                              </w:rPr>
                              <w:t xml:space="preserve"> </w:t>
                            </w:r>
                            <w:r>
                              <w:rPr>
                                <w:color w:val="000000"/>
                                <w:w w:val="105"/>
                              </w:rPr>
                              <w:t>the time period for which data are requested and the inclusion criteria to accurately describe the study population (for</w:t>
                            </w:r>
                            <w:r>
                              <w:rPr>
                                <w:color w:val="000000"/>
                                <w:spacing w:val="1"/>
                                <w:w w:val="105"/>
                              </w:rPr>
                              <w:t xml:space="preserve"> </w:t>
                            </w:r>
                            <w:r>
                              <w:rPr>
                                <w:color w:val="000000"/>
                                <w:w w:val="105"/>
                              </w:rPr>
                              <w:t>example,</w:t>
                            </w:r>
                            <w:r>
                              <w:rPr>
                                <w:color w:val="000000"/>
                                <w:spacing w:val="-6"/>
                                <w:w w:val="105"/>
                              </w:rPr>
                              <w:t xml:space="preserve"> </w:t>
                            </w:r>
                            <w:r>
                              <w:rPr>
                                <w:color w:val="000000"/>
                                <w:w w:val="105"/>
                              </w:rPr>
                              <w:t>Gender=Male,</w:t>
                            </w:r>
                            <w:r>
                              <w:rPr>
                                <w:color w:val="000000"/>
                                <w:spacing w:val="-2"/>
                                <w:w w:val="105"/>
                              </w:rPr>
                              <w:t xml:space="preserve"> </w:t>
                            </w:r>
                            <w:r>
                              <w:rPr>
                                <w:color w:val="000000"/>
                                <w:w w:val="105"/>
                              </w:rPr>
                              <w:t>Arrest</w:t>
                            </w:r>
                            <w:r>
                              <w:rPr>
                                <w:color w:val="000000"/>
                                <w:spacing w:val="-2"/>
                                <w:w w:val="105"/>
                              </w:rPr>
                              <w:t xml:space="preserve"> </w:t>
                            </w:r>
                            <w:r>
                              <w:rPr>
                                <w:color w:val="000000"/>
                                <w:w w:val="105"/>
                              </w:rPr>
                              <w:t>Type=Felony,</w:t>
                            </w:r>
                            <w:r>
                              <w:rPr>
                                <w:color w:val="000000"/>
                                <w:spacing w:val="-3"/>
                                <w:w w:val="105"/>
                              </w:rPr>
                              <w:t xml:space="preserve"> </w:t>
                            </w:r>
                            <w:r>
                              <w:rPr>
                                <w:color w:val="000000"/>
                                <w:w w:val="105"/>
                              </w:rPr>
                              <w:t>etc.).</w:t>
                            </w:r>
                            <w:r>
                              <w:rPr>
                                <w:color w:val="000000"/>
                                <w:spacing w:val="-3"/>
                                <w:w w:val="105"/>
                              </w:rPr>
                              <w:t xml:space="preserve"> </w:t>
                            </w:r>
                            <w:r>
                              <w:rPr>
                                <w:color w:val="000000"/>
                                <w:w w:val="105"/>
                              </w:rPr>
                              <w:t>Include</w:t>
                            </w:r>
                            <w:r>
                              <w:rPr>
                                <w:color w:val="000000"/>
                                <w:spacing w:val="-2"/>
                                <w:w w:val="105"/>
                              </w:rPr>
                              <w:t xml:space="preserve"> </w:t>
                            </w:r>
                            <w:r>
                              <w:rPr>
                                <w:color w:val="000000"/>
                                <w:w w:val="105"/>
                              </w:rPr>
                              <w:t>a</w:t>
                            </w:r>
                            <w:r>
                              <w:rPr>
                                <w:color w:val="000000"/>
                                <w:spacing w:val="-2"/>
                                <w:w w:val="105"/>
                              </w:rPr>
                              <w:t xml:space="preserve"> </w:t>
                            </w:r>
                            <w:r>
                              <w:rPr>
                                <w:color w:val="000000"/>
                                <w:w w:val="105"/>
                              </w:rPr>
                              <w:t>justification</w:t>
                            </w:r>
                            <w:r>
                              <w:rPr>
                                <w:color w:val="000000"/>
                                <w:spacing w:val="-1"/>
                                <w:w w:val="105"/>
                              </w:rPr>
                              <w:t xml:space="preserve"> </w:t>
                            </w:r>
                            <w:r>
                              <w:rPr>
                                <w:color w:val="000000"/>
                                <w:w w:val="105"/>
                              </w:rPr>
                              <w:t>for</w:t>
                            </w:r>
                            <w:r>
                              <w:rPr>
                                <w:color w:val="000000"/>
                                <w:spacing w:val="-3"/>
                                <w:w w:val="105"/>
                              </w:rPr>
                              <w:t xml:space="preserve"> </w:t>
                            </w:r>
                            <w:r>
                              <w:rPr>
                                <w:color w:val="000000"/>
                                <w:w w:val="105"/>
                              </w:rPr>
                              <w:t>why</w:t>
                            </w:r>
                            <w:r>
                              <w:rPr>
                                <w:color w:val="000000"/>
                                <w:spacing w:val="-1"/>
                                <w:w w:val="105"/>
                              </w:rPr>
                              <w:t xml:space="preserve"> </w:t>
                            </w:r>
                            <w:r>
                              <w:rPr>
                                <w:color w:val="000000"/>
                                <w:w w:val="105"/>
                              </w:rPr>
                              <w:t>the</w:t>
                            </w:r>
                            <w:r>
                              <w:rPr>
                                <w:color w:val="000000"/>
                                <w:spacing w:val="-5"/>
                                <w:w w:val="105"/>
                              </w:rPr>
                              <w:t xml:space="preserve"> </w:t>
                            </w:r>
                            <w:r>
                              <w:rPr>
                                <w:color w:val="000000"/>
                                <w:w w:val="105"/>
                              </w:rPr>
                              <w:t>variable</w:t>
                            </w:r>
                            <w:r>
                              <w:rPr>
                                <w:color w:val="000000"/>
                                <w:spacing w:val="-4"/>
                                <w:w w:val="105"/>
                              </w:rPr>
                              <w:t xml:space="preserve"> </w:t>
                            </w:r>
                            <w:r>
                              <w:rPr>
                                <w:color w:val="000000"/>
                                <w:w w:val="105"/>
                              </w:rPr>
                              <w:t>is</w:t>
                            </w:r>
                            <w:r>
                              <w:rPr>
                                <w:color w:val="000000"/>
                                <w:spacing w:val="-2"/>
                                <w:w w:val="105"/>
                              </w:rPr>
                              <w:t xml:space="preserve"> </w:t>
                            </w:r>
                            <w:r>
                              <w:rPr>
                                <w:color w:val="000000"/>
                                <w:w w:val="105"/>
                              </w:rPr>
                              <w:t>needed</w:t>
                            </w:r>
                            <w:r>
                              <w:rPr>
                                <w:color w:val="000000"/>
                                <w:spacing w:val="-2"/>
                                <w:w w:val="105"/>
                              </w:rPr>
                              <w:t xml:space="preserve"> </w:t>
                            </w:r>
                            <w:r>
                              <w:rPr>
                                <w:color w:val="000000"/>
                                <w:w w:val="105"/>
                              </w:rPr>
                              <w:t>and</w:t>
                            </w:r>
                            <w:r>
                              <w:rPr>
                                <w:color w:val="000000"/>
                                <w:spacing w:val="-2"/>
                                <w:w w:val="105"/>
                              </w:rPr>
                              <w:t xml:space="preserve"> </w:t>
                            </w:r>
                            <w:r>
                              <w:rPr>
                                <w:color w:val="000000"/>
                                <w:w w:val="105"/>
                              </w:rPr>
                              <w:t>how</w:t>
                            </w:r>
                            <w:r>
                              <w:rPr>
                                <w:color w:val="000000"/>
                                <w:spacing w:val="-4"/>
                                <w:w w:val="105"/>
                              </w:rPr>
                              <w:t xml:space="preserve"> </w:t>
                            </w:r>
                            <w:r>
                              <w:rPr>
                                <w:color w:val="000000"/>
                                <w:w w:val="105"/>
                              </w:rPr>
                              <w:t>it</w:t>
                            </w:r>
                            <w:r>
                              <w:rPr>
                                <w:color w:val="000000"/>
                                <w:spacing w:val="-4"/>
                                <w:w w:val="105"/>
                              </w:rPr>
                              <w:t xml:space="preserve"> </w:t>
                            </w:r>
                            <w:r>
                              <w:rPr>
                                <w:color w:val="000000"/>
                                <w:w w:val="105"/>
                              </w:rPr>
                              <w:t>will</w:t>
                            </w:r>
                            <w:r>
                              <w:rPr>
                                <w:color w:val="000000"/>
                                <w:spacing w:val="-2"/>
                                <w:w w:val="105"/>
                              </w:rPr>
                              <w:t xml:space="preserve"> </w:t>
                            </w:r>
                            <w:r>
                              <w:rPr>
                                <w:color w:val="000000"/>
                                <w:w w:val="105"/>
                              </w:rPr>
                              <w:t>be</w:t>
                            </w:r>
                            <w:r>
                              <w:rPr>
                                <w:color w:val="000000"/>
                                <w:spacing w:val="1"/>
                                <w:w w:val="105"/>
                              </w:rPr>
                              <w:t xml:space="preserve"> </w:t>
                            </w:r>
                            <w:r>
                              <w:rPr>
                                <w:color w:val="000000"/>
                                <w:w w:val="105"/>
                              </w:rPr>
                              <w:t xml:space="preserve">used. For access to field names, you can request access to the ISC Codebook online at </w:t>
                            </w:r>
                            <w:hyperlink r:id="rId12">
                              <w:r>
                                <w:rPr>
                                  <w:color w:val="0000FF"/>
                                  <w:w w:val="105"/>
                                  <w:u w:val="single" w:color="0000FF"/>
                                </w:rPr>
                                <w:t>http://charlotteresearch.info/</w:t>
                              </w:r>
                              <w:r>
                                <w:rPr>
                                  <w:color w:val="0000FF"/>
                                  <w:w w:val="105"/>
                                </w:rPr>
                                <w:t xml:space="preserve"> </w:t>
                              </w:r>
                            </w:hyperlink>
                            <w:r>
                              <w:rPr>
                                <w:color w:val="000000"/>
                                <w:w w:val="105"/>
                              </w:rPr>
                              <w:t>or</w:t>
                            </w:r>
                            <w:r>
                              <w:rPr>
                                <w:color w:val="000000"/>
                                <w:spacing w:val="1"/>
                                <w:w w:val="105"/>
                              </w:rPr>
                              <w:t xml:space="preserve"> </w:t>
                            </w:r>
                            <w:r>
                              <w:rPr>
                                <w:color w:val="000000"/>
                                <w:w w:val="105"/>
                              </w:rPr>
                              <w:t>contact</w:t>
                            </w:r>
                            <w:r>
                              <w:rPr>
                                <w:color w:val="000000"/>
                                <w:spacing w:val="-1"/>
                                <w:w w:val="105"/>
                              </w:rPr>
                              <w:t xml:space="preserve"> </w:t>
                            </w:r>
                            <w:r>
                              <w:rPr>
                                <w:color w:val="000000"/>
                                <w:w w:val="105"/>
                              </w:rPr>
                              <w:t>Sydney</w:t>
                            </w:r>
                            <w:r>
                              <w:rPr>
                                <w:color w:val="000000"/>
                                <w:spacing w:val="-2"/>
                                <w:w w:val="105"/>
                              </w:rPr>
                              <w:t xml:space="preserve"> </w:t>
                            </w:r>
                            <w:r>
                              <w:rPr>
                                <w:color w:val="000000"/>
                                <w:w w:val="105"/>
                              </w:rPr>
                              <w:t>Idzikowski</w:t>
                            </w:r>
                            <w:r>
                              <w:rPr>
                                <w:color w:val="000000"/>
                                <w:spacing w:val="1"/>
                                <w:w w:val="105"/>
                              </w:rPr>
                              <w:t xml:space="preserve"> </w:t>
                            </w:r>
                            <w:r>
                              <w:rPr>
                                <w:color w:val="000000"/>
                                <w:w w:val="105"/>
                              </w:rPr>
                              <w:t>for</w:t>
                            </w:r>
                            <w:r>
                              <w:rPr>
                                <w:color w:val="000000"/>
                                <w:spacing w:val="-2"/>
                                <w:w w:val="105"/>
                              </w:rPr>
                              <w:t xml:space="preserve"> </w:t>
                            </w:r>
                            <w:r>
                              <w:rPr>
                                <w:color w:val="000000"/>
                                <w:w w:val="105"/>
                              </w:rPr>
                              <w:t>additional information</w:t>
                            </w:r>
                            <w:r>
                              <w:rPr>
                                <w:color w:val="000000"/>
                                <w:spacing w:val="-3"/>
                                <w:w w:val="105"/>
                              </w:rPr>
                              <w:t xml:space="preserve"> </w:t>
                            </w:r>
                            <w:hyperlink r:id="rId13">
                              <w:r>
                                <w:rPr>
                                  <w:color w:val="0000FF"/>
                                  <w:w w:val="105"/>
                                  <w:u w:val="single" w:color="0000FF"/>
                                </w:rPr>
                                <w:t>sidzikow@uncc.edu</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A06797C" id="docshape9" o:spid="_x0000_s1031" type="#_x0000_t202" style="position:absolute;margin-left:70.5pt;margin-top:9.85pt;width:500pt;height:83.7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" fillcolor="#c5d9ef" stroked="f">
                <v:path arrowok="t"/>
                <v:textbox inset="0,0,0,0">
                  <w:txbxContent>
                    <w:p w14:paraId="7B8A552E" w14:textId="77777777" w:rsidR="007078FF" w:rsidRDefault="00684FCF">
                      <w:pPr>
                        <w:ind w:left="30"/>
                        <w:rPr>
                          <w:b/>
                          <w:color w:val="000000"/>
                        </w:rPr>
                      </w:pPr>
                      <w:bookmarkStart w:id="1" w:name="4._Data_Requested"/>
                      <w:bookmarkEnd w:id="1"/>
                      <w:r>
                        <w:rPr>
                          <w:b/>
                          <w:color w:val="000000"/>
                        </w:rPr>
                        <w:t>4.</w:t>
                      </w:r>
                      <w:r>
                        <w:rPr>
                          <w:b/>
                          <w:color w:val="000000"/>
                          <w:spacing w:val="-5"/>
                        </w:rPr>
                        <w:t xml:space="preserve"> </w:t>
                      </w:r>
                      <w:r>
                        <w:rPr>
                          <w:b/>
                          <w:color w:val="000000"/>
                        </w:rPr>
                        <w:t>Data</w:t>
                      </w:r>
                      <w:r>
                        <w:rPr>
                          <w:b/>
                          <w:color w:val="000000"/>
                          <w:spacing w:val="-3"/>
                        </w:rPr>
                        <w:t xml:space="preserve"> </w:t>
                      </w:r>
                      <w:r>
                        <w:rPr>
                          <w:b/>
                          <w:color w:val="000000"/>
                        </w:rPr>
                        <w:t>Requested</w:t>
                      </w:r>
                    </w:p>
                    <w:p w14:paraId="04F2AF70" w14:textId="77777777" w:rsidR="007078FF" w:rsidRDefault="00684FCF">
                      <w:pPr>
                        <w:pStyle w:val="BodyText"/>
                        <w:spacing w:before="13"/>
                        <w:ind w:left="29" w:right="134"/>
                        <w:rPr>
                          <w:color w:val="000000"/>
                        </w:rPr>
                      </w:pPr>
                      <w:r>
                        <w:rPr>
                          <w:color w:val="000000"/>
                          <w:w w:val="105"/>
                        </w:rPr>
                        <w:t>List all data sets and associated variables from the ISC Integrates Data System that you are requesting. Please also specify</w:t>
                      </w:r>
                      <w:r>
                        <w:rPr>
                          <w:color w:val="000000"/>
                          <w:spacing w:val="-43"/>
                          <w:w w:val="105"/>
                        </w:rPr>
                        <w:t xml:space="preserve"> </w:t>
                      </w:r>
                      <w:r>
                        <w:rPr>
                          <w:color w:val="000000"/>
                          <w:w w:val="105"/>
                        </w:rPr>
                        <w:t>the time period for which data are requested and the inclusion criteria to accurately describe the study population (for</w:t>
                      </w:r>
                      <w:r>
                        <w:rPr>
                          <w:color w:val="000000"/>
                          <w:spacing w:val="1"/>
                          <w:w w:val="105"/>
                        </w:rPr>
                        <w:t xml:space="preserve"> </w:t>
                      </w:r>
                      <w:r>
                        <w:rPr>
                          <w:color w:val="000000"/>
                          <w:w w:val="105"/>
                        </w:rPr>
                        <w:t>example,</w:t>
                      </w:r>
                      <w:r>
                        <w:rPr>
                          <w:color w:val="000000"/>
                          <w:spacing w:val="-6"/>
                          <w:w w:val="105"/>
                        </w:rPr>
                        <w:t xml:space="preserve"> </w:t>
                      </w:r>
                      <w:r>
                        <w:rPr>
                          <w:color w:val="000000"/>
                          <w:w w:val="105"/>
                        </w:rPr>
                        <w:t>Gender=Male,</w:t>
                      </w:r>
                      <w:r>
                        <w:rPr>
                          <w:color w:val="000000"/>
                          <w:spacing w:val="-2"/>
                          <w:w w:val="105"/>
                        </w:rPr>
                        <w:t xml:space="preserve"> </w:t>
                      </w:r>
                      <w:r>
                        <w:rPr>
                          <w:color w:val="000000"/>
                          <w:w w:val="105"/>
                        </w:rPr>
                        <w:t>Arrest</w:t>
                      </w:r>
                      <w:r>
                        <w:rPr>
                          <w:color w:val="000000"/>
                          <w:spacing w:val="-2"/>
                          <w:w w:val="105"/>
                        </w:rPr>
                        <w:t xml:space="preserve"> </w:t>
                      </w:r>
                      <w:r>
                        <w:rPr>
                          <w:color w:val="000000"/>
                          <w:w w:val="105"/>
                        </w:rPr>
                        <w:t>Type=Felony,</w:t>
                      </w:r>
                      <w:r>
                        <w:rPr>
                          <w:color w:val="000000"/>
                          <w:spacing w:val="-3"/>
                          <w:w w:val="105"/>
                        </w:rPr>
                        <w:t xml:space="preserve"> </w:t>
                      </w:r>
                      <w:r>
                        <w:rPr>
                          <w:color w:val="000000"/>
                          <w:w w:val="105"/>
                        </w:rPr>
                        <w:t>etc.).</w:t>
                      </w:r>
                      <w:r>
                        <w:rPr>
                          <w:color w:val="000000"/>
                          <w:spacing w:val="-3"/>
                          <w:w w:val="105"/>
                        </w:rPr>
                        <w:t xml:space="preserve"> </w:t>
                      </w:r>
                      <w:r>
                        <w:rPr>
                          <w:color w:val="000000"/>
                          <w:w w:val="105"/>
                        </w:rPr>
                        <w:t>Include</w:t>
                      </w:r>
                      <w:r>
                        <w:rPr>
                          <w:color w:val="000000"/>
                          <w:spacing w:val="-2"/>
                          <w:w w:val="105"/>
                        </w:rPr>
                        <w:t xml:space="preserve"> </w:t>
                      </w:r>
                      <w:r>
                        <w:rPr>
                          <w:color w:val="000000"/>
                          <w:w w:val="105"/>
                        </w:rPr>
                        <w:t>a</w:t>
                      </w:r>
                      <w:r>
                        <w:rPr>
                          <w:color w:val="000000"/>
                          <w:spacing w:val="-2"/>
                          <w:w w:val="105"/>
                        </w:rPr>
                        <w:t xml:space="preserve"> </w:t>
                      </w:r>
                      <w:r>
                        <w:rPr>
                          <w:color w:val="000000"/>
                          <w:w w:val="105"/>
                        </w:rPr>
                        <w:t>justification</w:t>
                      </w:r>
                      <w:r>
                        <w:rPr>
                          <w:color w:val="000000"/>
                          <w:spacing w:val="-1"/>
                          <w:w w:val="105"/>
                        </w:rPr>
                        <w:t xml:space="preserve"> </w:t>
                      </w:r>
                      <w:r>
                        <w:rPr>
                          <w:color w:val="000000"/>
                          <w:w w:val="105"/>
                        </w:rPr>
                        <w:t>for</w:t>
                      </w:r>
                      <w:r>
                        <w:rPr>
                          <w:color w:val="000000"/>
                          <w:spacing w:val="-3"/>
                          <w:w w:val="105"/>
                        </w:rPr>
                        <w:t xml:space="preserve"> </w:t>
                      </w:r>
                      <w:r>
                        <w:rPr>
                          <w:color w:val="000000"/>
                          <w:w w:val="105"/>
                        </w:rPr>
                        <w:t>why</w:t>
                      </w:r>
                      <w:r>
                        <w:rPr>
                          <w:color w:val="000000"/>
                          <w:spacing w:val="-1"/>
                          <w:w w:val="105"/>
                        </w:rPr>
                        <w:t xml:space="preserve"> </w:t>
                      </w:r>
                      <w:r>
                        <w:rPr>
                          <w:color w:val="000000"/>
                          <w:w w:val="105"/>
                        </w:rPr>
                        <w:t>the</w:t>
                      </w:r>
                      <w:r>
                        <w:rPr>
                          <w:color w:val="000000"/>
                          <w:spacing w:val="-5"/>
                          <w:w w:val="105"/>
                        </w:rPr>
                        <w:t xml:space="preserve"> </w:t>
                      </w:r>
                      <w:r>
                        <w:rPr>
                          <w:color w:val="000000"/>
                          <w:w w:val="105"/>
                        </w:rPr>
                        <w:t>variable</w:t>
                      </w:r>
                      <w:r>
                        <w:rPr>
                          <w:color w:val="000000"/>
                          <w:spacing w:val="-4"/>
                          <w:w w:val="105"/>
                        </w:rPr>
                        <w:t xml:space="preserve"> </w:t>
                      </w:r>
                      <w:r>
                        <w:rPr>
                          <w:color w:val="000000"/>
                          <w:w w:val="105"/>
                        </w:rPr>
                        <w:t>is</w:t>
                      </w:r>
                      <w:r>
                        <w:rPr>
                          <w:color w:val="000000"/>
                          <w:spacing w:val="-2"/>
                          <w:w w:val="105"/>
                        </w:rPr>
                        <w:t xml:space="preserve"> </w:t>
                      </w:r>
                      <w:r>
                        <w:rPr>
                          <w:color w:val="000000"/>
                          <w:w w:val="105"/>
                        </w:rPr>
                        <w:t>needed</w:t>
                      </w:r>
                      <w:r>
                        <w:rPr>
                          <w:color w:val="000000"/>
                          <w:spacing w:val="-2"/>
                          <w:w w:val="105"/>
                        </w:rPr>
                        <w:t xml:space="preserve"> </w:t>
                      </w:r>
                      <w:r>
                        <w:rPr>
                          <w:color w:val="000000"/>
                          <w:w w:val="105"/>
                        </w:rPr>
                        <w:t>and</w:t>
                      </w:r>
                      <w:r>
                        <w:rPr>
                          <w:color w:val="000000"/>
                          <w:spacing w:val="-2"/>
                          <w:w w:val="105"/>
                        </w:rPr>
                        <w:t xml:space="preserve"> </w:t>
                      </w:r>
                      <w:r>
                        <w:rPr>
                          <w:color w:val="000000"/>
                          <w:w w:val="105"/>
                        </w:rPr>
                        <w:t>how</w:t>
                      </w:r>
                      <w:r>
                        <w:rPr>
                          <w:color w:val="000000"/>
                          <w:spacing w:val="-4"/>
                          <w:w w:val="105"/>
                        </w:rPr>
                        <w:t xml:space="preserve"> </w:t>
                      </w:r>
                      <w:r>
                        <w:rPr>
                          <w:color w:val="000000"/>
                          <w:w w:val="105"/>
                        </w:rPr>
                        <w:t>it</w:t>
                      </w:r>
                      <w:r>
                        <w:rPr>
                          <w:color w:val="000000"/>
                          <w:spacing w:val="-4"/>
                          <w:w w:val="105"/>
                        </w:rPr>
                        <w:t xml:space="preserve"> </w:t>
                      </w:r>
                      <w:r>
                        <w:rPr>
                          <w:color w:val="000000"/>
                          <w:w w:val="105"/>
                        </w:rPr>
                        <w:t>will</w:t>
                      </w:r>
                      <w:r>
                        <w:rPr>
                          <w:color w:val="000000"/>
                          <w:spacing w:val="-2"/>
                          <w:w w:val="105"/>
                        </w:rPr>
                        <w:t xml:space="preserve"> </w:t>
                      </w:r>
                      <w:r>
                        <w:rPr>
                          <w:color w:val="000000"/>
                          <w:w w:val="105"/>
                        </w:rPr>
                        <w:t>be</w:t>
                      </w:r>
                      <w:r>
                        <w:rPr>
                          <w:color w:val="000000"/>
                          <w:spacing w:val="1"/>
                          <w:w w:val="105"/>
                        </w:rPr>
                        <w:t xml:space="preserve"> </w:t>
                      </w:r>
                      <w:r>
                        <w:rPr>
                          <w:color w:val="000000"/>
                          <w:w w:val="105"/>
                        </w:rPr>
                        <w:t xml:space="preserve">used. For access to field names, you can request access to the ISC Codebook online at </w:t>
                      </w:r>
                      <w:hyperlink r:id="rId14">
                        <w:r>
                          <w:rPr>
                            <w:color w:val="0000FF"/>
                            <w:w w:val="105"/>
                            <w:u w:val="single" w:color="0000FF"/>
                          </w:rPr>
                          <w:t>http://charlotteresearch.info/</w:t>
                        </w:r>
                        <w:r>
                          <w:rPr>
                            <w:color w:val="0000FF"/>
                            <w:w w:val="105"/>
                          </w:rPr>
                          <w:t xml:space="preserve"> </w:t>
                        </w:r>
                      </w:hyperlink>
                      <w:r>
                        <w:rPr>
                          <w:color w:val="000000"/>
                          <w:w w:val="105"/>
                        </w:rPr>
                        <w:t>or</w:t>
                      </w:r>
                      <w:r>
                        <w:rPr>
                          <w:color w:val="000000"/>
                          <w:spacing w:val="1"/>
                          <w:w w:val="105"/>
                        </w:rPr>
                        <w:t xml:space="preserve"> </w:t>
                      </w:r>
                      <w:r>
                        <w:rPr>
                          <w:color w:val="000000"/>
                          <w:w w:val="105"/>
                        </w:rPr>
                        <w:t>contact</w:t>
                      </w:r>
                      <w:r>
                        <w:rPr>
                          <w:color w:val="000000"/>
                          <w:spacing w:val="-1"/>
                          <w:w w:val="105"/>
                        </w:rPr>
                        <w:t xml:space="preserve"> </w:t>
                      </w:r>
                      <w:r>
                        <w:rPr>
                          <w:color w:val="000000"/>
                          <w:w w:val="105"/>
                        </w:rPr>
                        <w:t>Sydney</w:t>
                      </w:r>
                      <w:r>
                        <w:rPr>
                          <w:color w:val="000000"/>
                          <w:spacing w:val="-2"/>
                          <w:w w:val="105"/>
                        </w:rPr>
                        <w:t xml:space="preserve"> </w:t>
                      </w:r>
                      <w:r>
                        <w:rPr>
                          <w:color w:val="000000"/>
                          <w:w w:val="105"/>
                        </w:rPr>
                        <w:t>Idzikowski</w:t>
                      </w:r>
                      <w:r>
                        <w:rPr>
                          <w:color w:val="000000"/>
                          <w:spacing w:val="1"/>
                          <w:w w:val="105"/>
                        </w:rPr>
                        <w:t xml:space="preserve"> </w:t>
                      </w:r>
                      <w:r>
                        <w:rPr>
                          <w:color w:val="000000"/>
                          <w:w w:val="105"/>
                        </w:rPr>
                        <w:t>for</w:t>
                      </w:r>
                      <w:r>
                        <w:rPr>
                          <w:color w:val="000000"/>
                          <w:spacing w:val="-2"/>
                          <w:w w:val="105"/>
                        </w:rPr>
                        <w:t xml:space="preserve"> </w:t>
                      </w:r>
                      <w:r>
                        <w:rPr>
                          <w:color w:val="000000"/>
                          <w:w w:val="105"/>
                        </w:rPr>
                        <w:t>additional information</w:t>
                      </w:r>
                      <w:r>
                        <w:rPr>
                          <w:color w:val="000000"/>
                          <w:spacing w:val="-3"/>
                          <w:w w:val="105"/>
                        </w:rPr>
                        <w:t xml:space="preserve"> </w:t>
                      </w:r>
                      <w:hyperlink r:id="rId15">
                        <w:r>
                          <w:rPr>
                            <w:color w:val="0000FF"/>
                            <w:w w:val="105"/>
                            <w:u w:val="single" w:color="0000FF"/>
                          </w:rPr>
                          <w:t>sidzikow@uncc.edu</w:t>
                        </w:r>
                      </w:hyperlink>
                    </w:p>
                  </w:txbxContent>
                </v:textbox>
                <w10:wrap type="topAndBottom" anchorx="page"/>
              </v:shape>
            </w:pict>
          </mc:Fallback>
        </mc:AlternateContent>
      </w:r>
    </w:p>
    <w:p w14:paraId="355913B3" w14:textId="77777777" w:rsidR="007078FF" w:rsidRDefault="007078FF">
      <w:pPr>
        <w:pStyle w:val="BodyText"/>
        <w:spacing w:before="3"/>
      </w:pPr>
    </w:p>
    <w:tbl>
      <w:tblPr>
        <w:tblW w:w="10499"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8"/>
        <w:gridCol w:w="2111"/>
        <w:gridCol w:w="3020"/>
        <w:gridCol w:w="1164"/>
        <w:gridCol w:w="6"/>
        <w:gridCol w:w="954"/>
        <w:gridCol w:w="1916"/>
      </w:tblGrid>
      <w:tr w:rsidR="006D48AD" w14:paraId="6B91092E" w14:textId="77777777" w:rsidTr="006D48AD">
        <w:trPr>
          <w:trHeight w:val="292"/>
        </w:trPr>
        <w:tc>
          <w:tcPr>
            <w:tcW w:w="1328" w:type="dxa"/>
            <w:shd w:val="clear" w:color="auto" w:fill="4F81BC"/>
          </w:tcPr>
          <w:p w14:paraId="355582A2" w14:textId="77777777" w:rsidR="00D652CB" w:rsidRDefault="00D652CB">
            <w:pPr>
              <w:pStyle w:val="TableParagraph"/>
              <w:spacing w:line="272" w:lineRule="exact"/>
              <w:ind w:left="387"/>
              <w:rPr>
                <w:b/>
                <w:sz w:val="24"/>
              </w:rPr>
            </w:pPr>
            <w:r>
              <w:rPr>
                <w:b/>
                <w:sz w:val="24"/>
              </w:rPr>
              <w:t>Dataset</w:t>
            </w:r>
          </w:p>
        </w:tc>
        <w:tc>
          <w:tcPr>
            <w:tcW w:w="2111" w:type="dxa"/>
            <w:shd w:val="clear" w:color="auto" w:fill="4F81BC"/>
          </w:tcPr>
          <w:p w14:paraId="2C815B11" w14:textId="77777777" w:rsidR="00D652CB" w:rsidRDefault="00D652CB">
            <w:pPr>
              <w:pStyle w:val="TableParagraph"/>
              <w:spacing w:line="272" w:lineRule="exact"/>
              <w:ind w:left="663"/>
              <w:rPr>
                <w:b/>
                <w:sz w:val="24"/>
              </w:rPr>
            </w:pPr>
            <w:r>
              <w:rPr>
                <w:b/>
                <w:sz w:val="24"/>
              </w:rPr>
              <w:t>Variable</w:t>
            </w:r>
          </w:p>
        </w:tc>
        <w:tc>
          <w:tcPr>
            <w:tcW w:w="3020" w:type="dxa"/>
            <w:shd w:val="clear" w:color="auto" w:fill="4F81BC"/>
          </w:tcPr>
          <w:p w14:paraId="798F6953" w14:textId="77777777" w:rsidR="00D652CB" w:rsidRDefault="00D652CB" w:rsidP="003A5F6C">
            <w:pPr>
              <w:pStyle w:val="TableParagraph"/>
              <w:spacing w:line="272" w:lineRule="exact"/>
              <w:rPr>
                <w:b/>
                <w:sz w:val="24"/>
              </w:rPr>
            </w:pPr>
            <w:r>
              <w:rPr>
                <w:b/>
                <w:sz w:val="24"/>
              </w:rPr>
              <w:t>Statistics</w:t>
            </w:r>
          </w:p>
        </w:tc>
        <w:tc>
          <w:tcPr>
            <w:tcW w:w="1164" w:type="dxa"/>
            <w:shd w:val="clear" w:color="auto" w:fill="4F81BC"/>
          </w:tcPr>
          <w:p w14:paraId="0DC8804E" w14:textId="77777777" w:rsidR="00D652CB" w:rsidRDefault="00D652CB" w:rsidP="003A5F6C">
            <w:pPr>
              <w:pStyle w:val="TableParagraph"/>
              <w:spacing w:line="272" w:lineRule="exact"/>
              <w:rPr>
                <w:b/>
                <w:sz w:val="24"/>
              </w:rPr>
            </w:pPr>
            <w:r>
              <w:rPr>
                <w:b/>
                <w:sz w:val="24"/>
              </w:rPr>
              <w:t>Time</w:t>
            </w:r>
            <w:r>
              <w:rPr>
                <w:b/>
                <w:spacing w:val="-3"/>
                <w:sz w:val="24"/>
              </w:rPr>
              <w:t xml:space="preserve"> </w:t>
            </w:r>
            <w:r>
              <w:rPr>
                <w:b/>
                <w:sz w:val="24"/>
              </w:rPr>
              <w:t>Period</w:t>
            </w:r>
          </w:p>
        </w:tc>
        <w:tc>
          <w:tcPr>
            <w:tcW w:w="960" w:type="dxa"/>
            <w:gridSpan w:val="2"/>
            <w:shd w:val="clear" w:color="auto" w:fill="4F81BC"/>
          </w:tcPr>
          <w:p w14:paraId="5FEEDA38" w14:textId="77777777" w:rsidR="00D652CB" w:rsidRDefault="00D652CB" w:rsidP="003A5F6C">
            <w:pPr>
              <w:pStyle w:val="TableParagraph"/>
              <w:spacing w:line="272" w:lineRule="exact"/>
              <w:rPr>
                <w:b/>
                <w:sz w:val="24"/>
              </w:rPr>
            </w:pPr>
            <w:r>
              <w:rPr>
                <w:b/>
                <w:sz w:val="24"/>
              </w:rPr>
              <w:t>Inclusion</w:t>
            </w:r>
            <w:r>
              <w:rPr>
                <w:b/>
                <w:spacing w:val="-5"/>
                <w:sz w:val="24"/>
              </w:rPr>
              <w:t xml:space="preserve"> </w:t>
            </w:r>
            <w:r>
              <w:rPr>
                <w:b/>
                <w:sz w:val="24"/>
              </w:rPr>
              <w:t>Criteria</w:t>
            </w:r>
          </w:p>
        </w:tc>
        <w:tc>
          <w:tcPr>
            <w:tcW w:w="1916" w:type="dxa"/>
            <w:shd w:val="clear" w:color="auto" w:fill="4F81BC"/>
          </w:tcPr>
          <w:p w14:paraId="693684C9" w14:textId="77777777" w:rsidR="00D652CB" w:rsidRDefault="00D652CB">
            <w:pPr>
              <w:pStyle w:val="TableParagraph"/>
              <w:spacing w:line="272" w:lineRule="exact"/>
              <w:ind w:left="706"/>
              <w:rPr>
                <w:b/>
                <w:sz w:val="24"/>
              </w:rPr>
            </w:pPr>
            <w:r>
              <w:rPr>
                <w:b/>
                <w:sz w:val="24"/>
              </w:rPr>
              <w:t>Justification</w:t>
            </w:r>
          </w:p>
        </w:tc>
      </w:tr>
      <w:tr w:rsidR="006D48AD" w:rsidRPr="008F7A10" w14:paraId="545AB164" w14:textId="77777777" w:rsidTr="006D48AD">
        <w:trPr>
          <w:trHeight w:val="1137"/>
        </w:trPr>
        <w:tc>
          <w:tcPr>
            <w:tcW w:w="1328" w:type="dxa"/>
            <w:vAlign w:val="bottom"/>
          </w:tcPr>
          <w:p w14:paraId="361A14B6"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14:paraId="21994C48" w14:textId="77777777" w:rsidR="006D48AD" w:rsidRPr="008F7A10" w:rsidRDefault="006D48AD" w:rsidP="006D48AD">
            <w:pPr>
              <w:rPr>
                <w:rFonts w:asciiTheme="minorHAnsi" w:hAnsiTheme="minorHAnsi" w:cstheme="minorHAnsi"/>
              </w:rPr>
            </w:pPr>
            <w:r w:rsidRPr="008F7A10">
              <w:rPr>
                <w:rFonts w:asciiTheme="minorHAnsi" w:hAnsiTheme="minorHAnsi" w:cstheme="minorHAnsi"/>
              </w:rPr>
              <w:t xml:space="preserve">Third-Grade Reading Proficiency </w:t>
            </w:r>
          </w:p>
        </w:tc>
        <w:tc>
          <w:tcPr>
            <w:tcW w:w="3020" w:type="dxa"/>
            <w:vAlign w:val="bottom"/>
          </w:tcPr>
          <w:p w14:paraId="1110288C"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 xml:space="preserve">Counts and Percentages by </w:t>
            </w:r>
            <w:commentRangeStart w:id="4"/>
            <w:r w:rsidRPr="008F7A10">
              <w:rPr>
                <w:rFonts w:asciiTheme="minorHAnsi" w:eastAsia="Times New Roman" w:hAnsiTheme="minorHAnsi" w:cstheme="minorHAnsi"/>
              </w:rPr>
              <w:t>Race/Ethnicity by year</w:t>
            </w:r>
            <w:commentRangeEnd w:id="4"/>
            <w:r w:rsidR="00D703D6">
              <w:rPr>
                <w:rStyle w:val="CommentReference"/>
              </w:rPr>
              <w:commentReference w:id="4"/>
            </w:r>
          </w:p>
          <w:p w14:paraId="33F033CA" w14:textId="77777777" w:rsidR="006D48AD" w:rsidRPr="008F7A10" w:rsidRDefault="006D48AD" w:rsidP="006D48AD">
            <w:pPr>
              <w:rPr>
                <w:rFonts w:asciiTheme="minorHAnsi" w:eastAsia="Times New Roman" w:hAnsiTheme="minorHAnsi" w:cstheme="minorHAnsi"/>
              </w:rPr>
            </w:pPr>
          </w:p>
          <w:p w14:paraId="20FF9750"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64" w:type="dxa"/>
            <w:vAlign w:val="bottom"/>
          </w:tcPr>
          <w:p w14:paraId="085CA41E" w14:textId="77777777" w:rsidR="006D48AD" w:rsidRPr="008F7A10" w:rsidRDefault="006D48AD" w:rsidP="006D48AD">
            <w:pPr>
              <w:rPr>
                <w:rFonts w:asciiTheme="minorHAnsi" w:eastAsia="Times New Roman" w:hAnsiTheme="minorHAnsi" w:cstheme="minorHAnsi"/>
              </w:rPr>
            </w:pPr>
            <w:commentRangeStart w:id="5"/>
            <w:r w:rsidRPr="008F7A10">
              <w:rPr>
                <w:rFonts w:asciiTheme="minorHAnsi" w:eastAsia="Times New Roman" w:hAnsiTheme="minorHAnsi" w:cstheme="minorHAnsi"/>
              </w:rPr>
              <w:t>2014-2019</w:t>
            </w:r>
            <w:commentRangeEnd w:id="5"/>
            <w:r w:rsidR="00916C18">
              <w:rPr>
                <w:rStyle w:val="CommentReference"/>
              </w:rPr>
              <w:commentReference w:id="5"/>
            </w:r>
          </w:p>
          <w:p w14:paraId="6510D462" w14:textId="77777777" w:rsidR="006D48AD" w:rsidRPr="008F7A10" w:rsidRDefault="006D48AD" w:rsidP="006D48AD">
            <w:pPr>
              <w:rPr>
                <w:rFonts w:asciiTheme="minorHAnsi" w:eastAsia="Times New Roman" w:hAnsiTheme="minorHAnsi" w:cstheme="minorHAnsi"/>
              </w:rPr>
            </w:pPr>
          </w:p>
        </w:tc>
        <w:tc>
          <w:tcPr>
            <w:tcW w:w="960" w:type="dxa"/>
            <w:gridSpan w:val="2"/>
            <w:vAlign w:val="bottom"/>
          </w:tcPr>
          <w:p w14:paraId="51B0AA5D" w14:textId="77777777" w:rsidR="006D48AD" w:rsidRPr="008F7A10" w:rsidRDefault="006D48AD" w:rsidP="006D48AD">
            <w:pPr>
              <w:rPr>
                <w:rFonts w:asciiTheme="minorHAnsi" w:eastAsia="Times New Roman" w:hAnsiTheme="minorHAnsi" w:cstheme="minorHAnsi"/>
              </w:rPr>
            </w:pPr>
          </w:p>
        </w:tc>
        <w:tc>
          <w:tcPr>
            <w:tcW w:w="1916" w:type="dxa"/>
            <w:vMerge w:val="restart"/>
            <w:vAlign w:val="center"/>
          </w:tcPr>
          <w:p w14:paraId="018487CF" w14:textId="77777777" w:rsidR="006D48AD" w:rsidRPr="008F7A10" w:rsidRDefault="006D48AD" w:rsidP="00D652CB">
            <w:pPr>
              <w:rPr>
                <w:rFonts w:asciiTheme="minorHAnsi" w:eastAsia="Times New Roman" w:hAnsiTheme="minorHAnsi" w:cstheme="minorHAnsi"/>
              </w:rPr>
            </w:pPr>
            <w:commentRangeStart w:id="6"/>
            <w:r w:rsidRPr="008F7A10">
              <w:rPr>
                <w:rFonts w:asciiTheme="minorHAnsi" w:eastAsia="Times New Roman" w:hAnsiTheme="minorHAnsi" w:cstheme="minorHAnsi"/>
              </w:rPr>
              <w:t>Drawing from other equity indicators initiatives in other U.S Cities, all variables listed in this request have been identified as important markers to evaluate equity in educational outcomes at the school level.</w:t>
            </w:r>
            <w:commentRangeEnd w:id="6"/>
            <w:r w:rsidR="00D703D6">
              <w:rPr>
                <w:rStyle w:val="CommentReference"/>
              </w:rPr>
              <w:commentReference w:id="6"/>
            </w:r>
          </w:p>
        </w:tc>
      </w:tr>
      <w:tr w:rsidR="006D48AD" w:rsidRPr="008F7A10" w14:paraId="20F8C4B4" w14:textId="77777777" w:rsidTr="006D48AD">
        <w:trPr>
          <w:trHeight w:val="597"/>
        </w:trPr>
        <w:tc>
          <w:tcPr>
            <w:tcW w:w="1328" w:type="dxa"/>
            <w:vAlign w:val="bottom"/>
          </w:tcPr>
          <w:p w14:paraId="36543514"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14:paraId="578506D9" w14:textId="77777777" w:rsidR="006D48AD" w:rsidRPr="008F7A10" w:rsidRDefault="006D48AD" w:rsidP="006D48AD">
            <w:pPr>
              <w:rPr>
                <w:rFonts w:asciiTheme="minorHAnsi" w:hAnsiTheme="minorHAnsi" w:cstheme="minorHAnsi"/>
              </w:rPr>
            </w:pPr>
            <w:r w:rsidRPr="008F7A10">
              <w:rPr>
                <w:rFonts w:asciiTheme="minorHAnsi" w:hAnsiTheme="minorHAnsi" w:cstheme="minorHAnsi"/>
              </w:rPr>
              <w:t>Suspensions:</w:t>
            </w:r>
          </w:p>
          <w:p w14:paraId="256490B8" w14:textId="77777777" w:rsidR="006D48AD" w:rsidRPr="008F7A10" w:rsidRDefault="006D48AD" w:rsidP="006D48AD">
            <w:pPr>
              <w:pStyle w:val="ListParagraph"/>
              <w:numPr>
                <w:ilvl w:val="0"/>
                <w:numId w:val="2"/>
              </w:numPr>
              <w:rPr>
                <w:rFonts w:asciiTheme="minorHAnsi" w:hAnsiTheme="minorHAnsi" w:cstheme="minorHAnsi"/>
              </w:rPr>
            </w:pPr>
            <w:r w:rsidRPr="008F7A10">
              <w:rPr>
                <w:rFonts w:asciiTheme="minorHAnsi" w:hAnsiTheme="minorHAnsi" w:cstheme="minorHAnsi"/>
              </w:rPr>
              <w:t>In-school</w:t>
            </w:r>
          </w:p>
          <w:p w14:paraId="1E10AD2D" w14:textId="77777777" w:rsidR="006D48AD" w:rsidRPr="006D48AD" w:rsidRDefault="006D48AD" w:rsidP="006D48AD">
            <w:pPr>
              <w:pStyle w:val="ListParagraph"/>
              <w:numPr>
                <w:ilvl w:val="0"/>
                <w:numId w:val="2"/>
              </w:numPr>
              <w:rPr>
                <w:rFonts w:asciiTheme="minorHAnsi" w:hAnsiTheme="minorHAnsi" w:cstheme="minorHAnsi"/>
              </w:rPr>
            </w:pPr>
            <w:r w:rsidRPr="008F7A10">
              <w:rPr>
                <w:rFonts w:asciiTheme="minorHAnsi" w:hAnsiTheme="minorHAnsi" w:cstheme="minorHAnsi"/>
              </w:rPr>
              <w:t>Out-</w:t>
            </w:r>
            <w:r>
              <w:rPr>
                <w:rFonts w:asciiTheme="minorHAnsi" w:hAnsiTheme="minorHAnsi" w:cstheme="minorHAnsi"/>
              </w:rPr>
              <w:t>of-</w:t>
            </w:r>
            <w:r w:rsidRPr="008F7A10">
              <w:rPr>
                <w:rFonts w:asciiTheme="minorHAnsi" w:hAnsiTheme="minorHAnsi" w:cstheme="minorHAnsi"/>
              </w:rPr>
              <w:t>school</w:t>
            </w:r>
          </w:p>
        </w:tc>
        <w:tc>
          <w:tcPr>
            <w:tcW w:w="3020" w:type="dxa"/>
            <w:vAlign w:val="bottom"/>
          </w:tcPr>
          <w:p w14:paraId="00D05205"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Race/Ethnicity by year</w:t>
            </w:r>
          </w:p>
          <w:p w14:paraId="52E745E8" w14:textId="77777777" w:rsidR="006D48AD" w:rsidRPr="008F7A10" w:rsidRDefault="006D48AD" w:rsidP="006D48AD">
            <w:pPr>
              <w:rPr>
                <w:rFonts w:asciiTheme="minorHAnsi" w:eastAsia="Times New Roman" w:hAnsiTheme="minorHAnsi" w:cstheme="minorHAnsi"/>
              </w:rPr>
            </w:pPr>
          </w:p>
          <w:p w14:paraId="0D71C90D"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64" w:type="dxa"/>
            <w:vAlign w:val="bottom"/>
          </w:tcPr>
          <w:p w14:paraId="613AA8A6"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60" w:type="dxa"/>
            <w:gridSpan w:val="2"/>
            <w:vAlign w:val="bottom"/>
          </w:tcPr>
          <w:p w14:paraId="2264D999" w14:textId="77777777" w:rsidR="006D48AD" w:rsidRPr="008F7A10" w:rsidRDefault="006D48AD" w:rsidP="006D48AD">
            <w:pPr>
              <w:rPr>
                <w:rFonts w:asciiTheme="minorHAnsi" w:eastAsia="Times New Roman" w:hAnsiTheme="minorHAnsi" w:cstheme="minorHAnsi"/>
              </w:rPr>
            </w:pPr>
          </w:p>
        </w:tc>
        <w:tc>
          <w:tcPr>
            <w:tcW w:w="1916" w:type="dxa"/>
            <w:vMerge/>
            <w:vAlign w:val="center"/>
          </w:tcPr>
          <w:p w14:paraId="11FC8EA3" w14:textId="77777777" w:rsidR="006D48AD" w:rsidRPr="008F7A10" w:rsidRDefault="006D48AD" w:rsidP="00D652CB">
            <w:pPr>
              <w:rPr>
                <w:rFonts w:asciiTheme="minorHAnsi" w:eastAsia="Times New Roman" w:hAnsiTheme="minorHAnsi" w:cstheme="minorHAnsi"/>
              </w:rPr>
            </w:pPr>
          </w:p>
        </w:tc>
      </w:tr>
      <w:tr w:rsidR="006D48AD" w:rsidRPr="008F7A10" w14:paraId="48EC9DD6" w14:textId="77777777" w:rsidTr="006D48AD">
        <w:trPr>
          <w:trHeight w:val="309"/>
        </w:trPr>
        <w:tc>
          <w:tcPr>
            <w:tcW w:w="1328" w:type="dxa"/>
            <w:vAlign w:val="bottom"/>
          </w:tcPr>
          <w:p w14:paraId="029EFDCB"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14:paraId="287B0467" w14:textId="77777777" w:rsidR="006D48AD" w:rsidRPr="008F7A10" w:rsidRDefault="006D48AD" w:rsidP="006D48AD">
            <w:pPr>
              <w:rPr>
                <w:rFonts w:asciiTheme="minorHAnsi" w:eastAsia="Times New Roman" w:hAnsiTheme="minorHAnsi" w:cstheme="minorHAnsi"/>
              </w:rPr>
            </w:pPr>
            <w:commentRangeStart w:id="7"/>
            <w:r w:rsidRPr="008F7A10">
              <w:rPr>
                <w:rFonts w:asciiTheme="minorHAnsi" w:eastAsia="Times New Roman" w:hAnsiTheme="minorHAnsi" w:cstheme="minorHAnsi"/>
              </w:rPr>
              <w:t>Graduation rates:</w:t>
            </w:r>
          </w:p>
          <w:p w14:paraId="1264AAFB" w14:textId="77777777"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Elementary School</w:t>
            </w:r>
          </w:p>
          <w:p w14:paraId="3B001535" w14:textId="77777777"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Middle School</w:t>
            </w:r>
          </w:p>
          <w:p w14:paraId="0D3A6AAC" w14:textId="77777777" w:rsidR="006D48AD" w:rsidRPr="006D48AD"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High School</w:t>
            </w:r>
            <w:commentRangeEnd w:id="7"/>
            <w:r w:rsidR="00916C18">
              <w:rPr>
                <w:rStyle w:val="CommentReference"/>
              </w:rPr>
              <w:commentReference w:id="7"/>
            </w:r>
          </w:p>
        </w:tc>
        <w:tc>
          <w:tcPr>
            <w:tcW w:w="3020" w:type="dxa"/>
            <w:vAlign w:val="bottom"/>
          </w:tcPr>
          <w:p w14:paraId="151B08DA"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Percentages by Race/Ethnicity by year</w:t>
            </w:r>
          </w:p>
          <w:p w14:paraId="492F47CB" w14:textId="77777777" w:rsidR="006D48AD" w:rsidRPr="008F7A10" w:rsidRDefault="006D48AD" w:rsidP="006D48AD">
            <w:pPr>
              <w:rPr>
                <w:rFonts w:asciiTheme="minorHAnsi" w:eastAsia="Times New Roman" w:hAnsiTheme="minorHAnsi" w:cstheme="minorHAnsi"/>
              </w:rPr>
            </w:pPr>
          </w:p>
          <w:p w14:paraId="35E22438"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Percentages by Geography by year</w:t>
            </w:r>
          </w:p>
        </w:tc>
        <w:tc>
          <w:tcPr>
            <w:tcW w:w="1164" w:type="dxa"/>
            <w:vAlign w:val="bottom"/>
          </w:tcPr>
          <w:p w14:paraId="3F943A48"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60" w:type="dxa"/>
            <w:gridSpan w:val="2"/>
            <w:vAlign w:val="bottom"/>
          </w:tcPr>
          <w:p w14:paraId="348CB001" w14:textId="77777777" w:rsidR="006D48AD" w:rsidRPr="008F7A10" w:rsidRDefault="006D48AD" w:rsidP="006D48AD">
            <w:pPr>
              <w:rPr>
                <w:rFonts w:asciiTheme="minorHAnsi" w:eastAsia="Times New Roman" w:hAnsiTheme="minorHAnsi" w:cstheme="minorHAnsi"/>
              </w:rPr>
            </w:pPr>
          </w:p>
        </w:tc>
        <w:tc>
          <w:tcPr>
            <w:tcW w:w="1916" w:type="dxa"/>
            <w:vMerge/>
            <w:vAlign w:val="center"/>
          </w:tcPr>
          <w:p w14:paraId="1448D3A8" w14:textId="77777777" w:rsidR="006D48AD" w:rsidRPr="008F7A10" w:rsidRDefault="006D48AD" w:rsidP="00D652CB">
            <w:pPr>
              <w:rPr>
                <w:rFonts w:asciiTheme="minorHAnsi" w:eastAsia="Times New Roman" w:hAnsiTheme="minorHAnsi" w:cstheme="minorHAnsi"/>
              </w:rPr>
            </w:pPr>
          </w:p>
        </w:tc>
      </w:tr>
      <w:tr w:rsidR="006D48AD" w:rsidRPr="008F7A10" w14:paraId="144FC627" w14:textId="77777777" w:rsidTr="006D48AD">
        <w:trPr>
          <w:trHeight w:val="588"/>
        </w:trPr>
        <w:tc>
          <w:tcPr>
            <w:tcW w:w="1328" w:type="dxa"/>
            <w:vAlign w:val="bottom"/>
          </w:tcPr>
          <w:p w14:paraId="386FF15C"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14:paraId="398B2F5D" w14:textId="77777777" w:rsidR="006D48AD" w:rsidRPr="008F7A10" w:rsidRDefault="006D48AD" w:rsidP="006D48AD">
            <w:pPr>
              <w:rPr>
                <w:rFonts w:asciiTheme="minorHAnsi" w:hAnsiTheme="minorHAnsi" w:cstheme="minorHAnsi"/>
              </w:rPr>
            </w:pPr>
            <w:commentRangeStart w:id="8"/>
            <w:r w:rsidRPr="008F7A10">
              <w:rPr>
                <w:rFonts w:asciiTheme="minorHAnsi" w:hAnsiTheme="minorHAnsi" w:cstheme="minorHAnsi"/>
              </w:rPr>
              <w:t>Dropout rates:</w:t>
            </w:r>
          </w:p>
          <w:p w14:paraId="2BA4CD91" w14:textId="77777777"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Elementary School</w:t>
            </w:r>
          </w:p>
          <w:p w14:paraId="6C6EF1CA" w14:textId="77777777"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Middle School</w:t>
            </w:r>
          </w:p>
          <w:p w14:paraId="773EC279" w14:textId="77777777" w:rsidR="006D48AD" w:rsidRPr="006D48AD" w:rsidRDefault="006D48AD" w:rsidP="006D48AD">
            <w:pPr>
              <w:pStyle w:val="ListParagraph"/>
              <w:numPr>
                <w:ilvl w:val="0"/>
                <w:numId w:val="2"/>
              </w:numPr>
              <w:rPr>
                <w:rFonts w:asciiTheme="minorHAnsi" w:hAnsiTheme="minorHAnsi" w:cstheme="minorHAnsi"/>
              </w:rPr>
            </w:pPr>
            <w:r w:rsidRPr="008F7A10">
              <w:rPr>
                <w:rFonts w:asciiTheme="minorHAnsi" w:eastAsia="Times New Roman" w:hAnsiTheme="minorHAnsi" w:cstheme="minorHAnsi"/>
              </w:rPr>
              <w:t>High School</w:t>
            </w:r>
            <w:commentRangeEnd w:id="8"/>
            <w:r w:rsidR="00916C18">
              <w:rPr>
                <w:rStyle w:val="CommentReference"/>
              </w:rPr>
              <w:commentReference w:id="8"/>
            </w:r>
          </w:p>
        </w:tc>
        <w:tc>
          <w:tcPr>
            <w:tcW w:w="3020" w:type="dxa"/>
            <w:vAlign w:val="bottom"/>
          </w:tcPr>
          <w:p w14:paraId="3DB791F8"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Percentages by Race/Ethnicity by year</w:t>
            </w:r>
          </w:p>
          <w:p w14:paraId="4667B43B" w14:textId="77777777" w:rsidR="006D48AD" w:rsidRPr="008F7A10" w:rsidRDefault="006D48AD" w:rsidP="006D48AD">
            <w:pPr>
              <w:rPr>
                <w:rFonts w:asciiTheme="minorHAnsi" w:eastAsia="Times New Roman" w:hAnsiTheme="minorHAnsi" w:cstheme="minorHAnsi"/>
              </w:rPr>
            </w:pPr>
          </w:p>
          <w:p w14:paraId="137A0CCF"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Percentages by Geography by year</w:t>
            </w:r>
          </w:p>
        </w:tc>
        <w:tc>
          <w:tcPr>
            <w:tcW w:w="1164" w:type="dxa"/>
            <w:vAlign w:val="bottom"/>
          </w:tcPr>
          <w:p w14:paraId="4C4A1EB7"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60" w:type="dxa"/>
            <w:gridSpan w:val="2"/>
            <w:vAlign w:val="bottom"/>
          </w:tcPr>
          <w:p w14:paraId="52893130" w14:textId="77777777" w:rsidR="006D48AD" w:rsidRPr="008F7A10" w:rsidRDefault="006D48AD" w:rsidP="006D48AD">
            <w:pPr>
              <w:rPr>
                <w:rFonts w:asciiTheme="minorHAnsi" w:eastAsia="Times New Roman" w:hAnsiTheme="minorHAnsi" w:cstheme="minorHAnsi"/>
              </w:rPr>
            </w:pPr>
          </w:p>
        </w:tc>
        <w:tc>
          <w:tcPr>
            <w:tcW w:w="1916" w:type="dxa"/>
            <w:vMerge/>
            <w:vAlign w:val="center"/>
          </w:tcPr>
          <w:p w14:paraId="7430EF0D" w14:textId="77777777" w:rsidR="006D48AD" w:rsidRPr="008F7A10" w:rsidRDefault="006D48AD" w:rsidP="00D652CB">
            <w:pPr>
              <w:rPr>
                <w:rFonts w:asciiTheme="minorHAnsi" w:eastAsia="Times New Roman" w:hAnsiTheme="minorHAnsi" w:cstheme="minorHAnsi"/>
              </w:rPr>
            </w:pPr>
          </w:p>
        </w:tc>
      </w:tr>
      <w:tr w:rsidR="006D48AD" w:rsidRPr="008F7A10" w14:paraId="1AE5F9C5" w14:textId="77777777" w:rsidTr="006D48AD">
        <w:trPr>
          <w:trHeight w:val="939"/>
        </w:trPr>
        <w:tc>
          <w:tcPr>
            <w:tcW w:w="1328" w:type="dxa"/>
            <w:vAlign w:val="bottom"/>
          </w:tcPr>
          <w:p w14:paraId="53718688"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14:paraId="4542EA5F" w14:textId="77777777" w:rsidR="006D48AD" w:rsidRPr="008F7A10" w:rsidRDefault="006D48AD" w:rsidP="006D48AD">
            <w:pPr>
              <w:rPr>
                <w:rFonts w:asciiTheme="minorHAnsi" w:hAnsiTheme="minorHAnsi" w:cstheme="minorHAnsi"/>
              </w:rPr>
            </w:pPr>
            <w:commentRangeStart w:id="9"/>
            <w:r w:rsidRPr="008F7A10">
              <w:rPr>
                <w:rFonts w:asciiTheme="minorHAnsi" w:hAnsiTheme="minorHAnsi" w:cstheme="minorHAnsi"/>
              </w:rPr>
              <w:t>Days of Absence (Based on total number of school days in an academic year)</w:t>
            </w:r>
          </w:p>
          <w:p w14:paraId="3326059F" w14:textId="77777777"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Elementary School</w:t>
            </w:r>
          </w:p>
          <w:p w14:paraId="54B266B3" w14:textId="77777777"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Middle School</w:t>
            </w:r>
          </w:p>
          <w:p w14:paraId="5B1AB4DF" w14:textId="77777777" w:rsidR="006D48AD" w:rsidRPr="006D48AD"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High School</w:t>
            </w:r>
            <w:commentRangeEnd w:id="9"/>
            <w:r w:rsidR="00D703D6">
              <w:rPr>
                <w:rStyle w:val="CommentReference"/>
              </w:rPr>
              <w:commentReference w:id="9"/>
            </w:r>
          </w:p>
        </w:tc>
        <w:tc>
          <w:tcPr>
            <w:tcW w:w="3020" w:type="dxa"/>
            <w:vAlign w:val="bottom"/>
          </w:tcPr>
          <w:p w14:paraId="2A99B2AB"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Race/Ethnicity by year</w:t>
            </w:r>
          </w:p>
          <w:p w14:paraId="656813EC" w14:textId="77777777" w:rsidR="006D48AD" w:rsidRPr="008F7A10" w:rsidRDefault="006D48AD" w:rsidP="006D48AD">
            <w:pPr>
              <w:rPr>
                <w:rFonts w:asciiTheme="minorHAnsi" w:eastAsia="Times New Roman" w:hAnsiTheme="minorHAnsi" w:cstheme="minorHAnsi"/>
              </w:rPr>
            </w:pPr>
          </w:p>
          <w:p w14:paraId="64D141B6"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64" w:type="dxa"/>
            <w:vAlign w:val="bottom"/>
          </w:tcPr>
          <w:p w14:paraId="4AD2E26C"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60" w:type="dxa"/>
            <w:gridSpan w:val="2"/>
            <w:vAlign w:val="bottom"/>
          </w:tcPr>
          <w:p w14:paraId="17451404" w14:textId="77777777" w:rsidR="006D48AD" w:rsidRPr="008F7A10" w:rsidRDefault="006D48AD" w:rsidP="006D48AD">
            <w:pPr>
              <w:rPr>
                <w:rFonts w:asciiTheme="minorHAnsi" w:eastAsia="Times New Roman" w:hAnsiTheme="minorHAnsi" w:cstheme="minorHAnsi"/>
              </w:rPr>
            </w:pPr>
          </w:p>
        </w:tc>
        <w:tc>
          <w:tcPr>
            <w:tcW w:w="1916" w:type="dxa"/>
            <w:vMerge/>
          </w:tcPr>
          <w:p w14:paraId="501D9B91" w14:textId="77777777" w:rsidR="006D48AD" w:rsidRPr="008F7A10" w:rsidRDefault="006D48AD" w:rsidP="00D652CB">
            <w:pPr>
              <w:rPr>
                <w:rFonts w:asciiTheme="minorHAnsi" w:eastAsia="Times New Roman" w:hAnsiTheme="minorHAnsi" w:cstheme="minorHAnsi"/>
              </w:rPr>
            </w:pPr>
          </w:p>
        </w:tc>
      </w:tr>
      <w:tr w:rsidR="006D48AD" w:rsidRPr="008F7A10" w14:paraId="06281FC1" w14:textId="77777777" w:rsidTr="006D48AD">
        <w:trPr>
          <w:trHeight w:val="768"/>
        </w:trPr>
        <w:tc>
          <w:tcPr>
            <w:tcW w:w="1328" w:type="dxa"/>
            <w:vAlign w:val="bottom"/>
          </w:tcPr>
          <w:p w14:paraId="03ABCA38"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14:paraId="70797D0A" w14:textId="77777777" w:rsidR="006D48AD" w:rsidRPr="008F7A10" w:rsidRDefault="006D48AD" w:rsidP="006D48AD">
            <w:pPr>
              <w:rPr>
                <w:rFonts w:asciiTheme="minorHAnsi" w:hAnsiTheme="minorHAnsi" w:cstheme="minorHAnsi"/>
              </w:rPr>
            </w:pPr>
            <w:commentRangeStart w:id="10"/>
            <w:r w:rsidRPr="008F7A10">
              <w:rPr>
                <w:rFonts w:asciiTheme="minorHAnsi" w:hAnsiTheme="minorHAnsi" w:cstheme="minorHAnsi"/>
              </w:rPr>
              <w:t>AP course enrolment</w:t>
            </w:r>
            <w:commentRangeEnd w:id="10"/>
            <w:r w:rsidR="00916C18">
              <w:rPr>
                <w:rStyle w:val="CommentReference"/>
              </w:rPr>
              <w:commentReference w:id="10"/>
            </w:r>
          </w:p>
        </w:tc>
        <w:tc>
          <w:tcPr>
            <w:tcW w:w="3020" w:type="dxa"/>
            <w:vAlign w:val="bottom"/>
          </w:tcPr>
          <w:p w14:paraId="7FBED965"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Race/Ethnicity by year</w:t>
            </w:r>
          </w:p>
          <w:p w14:paraId="57A70621" w14:textId="77777777" w:rsidR="006D48AD" w:rsidRPr="008F7A10" w:rsidRDefault="006D48AD" w:rsidP="006D48AD">
            <w:pPr>
              <w:rPr>
                <w:rFonts w:asciiTheme="minorHAnsi" w:eastAsia="Times New Roman" w:hAnsiTheme="minorHAnsi" w:cstheme="minorHAnsi"/>
              </w:rPr>
            </w:pPr>
          </w:p>
          <w:p w14:paraId="3DA3055E"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64" w:type="dxa"/>
            <w:vAlign w:val="bottom"/>
          </w:tcPr>
          <w:p w14:paraId="3211B7C6"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60" w:type="dxa"/>
            <w:gridSpan w:val="2"/>
            <w:vAlign w:val="bottom"/>
          </w:tcPr>
          <w:p w14:paraId="6CC3EB7D" w14:textId="77777777" w:rsidR="006D48AD" w:rsidRPr="008F7A10" w:rsidRDefault="006D48AD" w:rsidP="006D48AD">
            <w:pPr>
              <w:rPr>
                <w:rFonts w:asciiTheme="minorHAnsi" w:eastAsia="Times New Roman" w:hAnsiTheme="minorHAnsi" w:cstheme="minorHAnsi"/>
              </w:rPr>
            </w:pPr>
          </w:p>
        </w:tc>
        <w:tc>
          <w:tcPr>
            <w:tcW w:w="1916" w:type="dxa"/>
            <w:vMerge/>
          </w:tcPr>
          <w:p w14:paraId="332DFBF8" w14:textId="77777777" w:rsidR="006D48AD" w:rsidRPr="008F7A10" w:rsidRDefault="006D48AD" w:rsidP="00D652CB">
            <w:pPr>
              <w:rPr>
                <w:rFonts w:asciiTheme="minorHAnsi" w:eastAsia="Times New Roman" w:hAnsiTheme="minorHAnsi" w:cstheme="minorHAnsi"/>
              </w:rPr>
            </w:pPr>
          </w:p>
        </w:tc>
      </w:tr>
      <w:tr w:rsidR="006D48AD" w:rsidRPr="008F7A10" w14:paraId="0CE75CF6" w14:textId="77777777" w:rsidTr="006D48AD">
        <w:trPr>
          <w:trHeight w:val="170"/>
        </w:trPr>
        <w:tc>
          <w:tcPr>
            <w:tcW w:w="1328" w:type="dxa"/>
            <w:vAlign w:val="bottom"/>
          </w:tcPr>
          <w:p w14:paraId="4C56ED9A" w14:textId="77777777" w:rsidR="006D48AD" w:rsidRDefault="006D48AD" w:rsidP="006D48AD">
            <w:pPr>
              <w:rPr>
                <w:rFonts w:asciiTheme="minorHAnsi" w:eastAsia="Times New Roman" w:hAnsiTheme="minorHAnsi" w:cstheme="minorHAnsi"/>
              </w:rPr>
            </w:pPr>
          </w:p>
          <w:p w14:paraId="3DE61984" w14:textId="77777777" w:rsidR="006D48AD" w:rsidRDefault="006D48AD" w:rsidP="006D48AD">
            <w:pPr>
              <w:rPr>
                <w:rFonts w:asciiTheme="minorHAnsi" w:eastAsia="Times New Roman" w:hAnsiTheme="minorHAnsi" w:cstheme="minorHAnsi"/>
              </w:rPr>
            </w:pPr>
          </w:p>
          <w:p w14:paraId="3F6DBE5C"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Charlotte Mecklenburg Schools</w:t>
            </w:r>
          </w:p>
        </w:tc>
        <w:tc>
          <w:tcPr>
            <w:tcW w:w="2111" w:type="dxa"/>
            <w:vAlign w:val="bottom"/>
          </w:tcPr>
          <w:p w14:paraId="702CAE5A" w14:textId="77777777" w:rsidR="006D48AD" w:rsidRPr="008F7A10" w:rsidRDefault="006D48AD" w:rsidP="006D48AD">
            <w:pPr>
              <w:rPr>
                <w:rFonts w:asciiTheme="minorHAnsi" w:hAnsiTheme="minorHAnsi" w:cstheme="minorHAnsi"/>
              </w:rPr>
            </w:pPr>
            <w:commentRangeStart w:id="11"/>
            <w:r w:rsidRPr="008F7A10">
              <w:rPr>
                <w:rFonts w:asciiTheme="minorHAnsi" w:hAnsiTheme="minorHAnsi" w:cstheme="minorHAnsi"/>
              </w:rPr>
              <w:lastRenderedPageBreak/>
              <w:t>Test Proficiency scores:</w:t>
            </w:r>
          </w:p>
          <w:p w14:paraId="7D29B837" w14:textId="77777777"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lastRenderedPageBreak/>
              <w:t>Elementary School</w:t>
            </w:r>
          </w:p>
          <w:p w14:paraId="448D0A32" w14:textId="77777777" w:rsidR="006D48AD" w:rsidRPr="008F7A10"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Middle School</w:t>
            </w:r>
          </w:p>
          <w:p w14:paraId="71CCEF83" w14:textId="77777777" w:rsidR="006D48AD" w:rsidRPr="006D48AD" w:rsidRDefault="006D48AD" w:rsidP="006D48AD">
            <w:pPr>
              <w:pStyle w:val="ListParagraph"/>
              <w:numPr>
                <w:ilvl w:val="0"/>
                <w:numId w:val="2"/>
              </w:numPr>
              <w:rPr>
                <w:rFonts w:asciiTheme="minorHAnsi" w:eastAsia="Times New Roman" w:hAnsiTheme="minorHAnsi" w:cstheme="minorHAnsi"/>
              </w:rPr>
            </w:pPr>
            <w:r w:rsidRPr="008F7A10">
              <w:rPr>
                <w:rFonts w:asciiTheme="minorHAnsi" w:eastAsia="Times New Roman" w:hAnsiTheme="minorHAnsi" w:cstheme="minorHAnsi"/>
              </w:rPr>
              <w:t>High School</w:t>
            </w:r>
            <w:commentRangeEnd w:id="11"/>
            <w:r w:rsidR="00916C18">
              <w:rPr>
                <w:rStyle w:val="CommentReference"/>
              </w:rPr>
              <w:commentReference w:id="11"/>
            </w:r>
          </w:p>
        </w:tc>
        <w:tc>
          <w:tcPr>
            <w:tcW w:w="3020" w:type="dxa"/>
            <w:vAlign w:val="bottom"/>
          </w:tcPr>
          <w:p w14:paraId="5E0D5C24"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lastRenderedPageBreak/>
              <w:t xml:space="preserve">Counts and Percentages by </w:t>
            </w:r>
            <w:r w:rsidRPr="008F7A10">
              <w:rPr>
                <w:rFonts w:asciiTheme="minorHAnsi" w:eastAsia="Times New Roman" w:hAnsiTheme="minorHAnsi" w:cstheme="minorHAnsi"/>
              </w:rPr>
              <w:lastRenderedPageBreak/>
              <w:t>Race/Ethnicity by year</w:t>
            </w:r>
          </w:p>
          <w:p w14:paraId="4194AC1E" w14:textId="77777777" w:rsidR="006D48AD" w:rsidRPr="008F7A10" w:rsidRDefault="006D48AD" w:rsidP="006D48AD">
            <w:pPr>
              <w:rPr>
                <w:rFonts w:asciiTheme="minorHAnsi" w:eastAsia="Times New Roman" w:hAnsiTheme="minorHAnsi" w:cstheme="minorHAnsi"/>
              </w:rPr>
            </w:pPr>
          </w:p>
          <w:p w14:paraId="7F9BC8F8"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64" w:type="dxa"/>
            <w:vAlign w:val="bottom"/>
          </w:tcPr>
          <w:p w14:paraId="1679DCA4"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lastRenderedPageBreak/>
              <w:t>2014-2019</w:t>
            </w:r>
          </w:p>
        </w:tc>
        <w:tc>
          <w:tcPr>
            <w:tcW w:w="960" w:type="dxa"/>
            <w:gridSpan w:val="2"/>
            <w:vAlign w:val="bottom"/>
          </w:tcPr>
          <w:p w14:paraId="5C122D82" w14:textId="77777777" w:rsidR="006D48AD" w:rsidRPr="008F7A10" w:rsidRDefault="006D48AD" w:rsidP="006D48AD">
            <w:pPr>
              <w:rPr>
                <w:rFonts w:asciiTheme="minorHAnsi" w:eastAsia="Times New Roman" w:hAnsiTheme="minorHAnsi" w:cstheme="minorHAnsi"/>
              </w:rPr>
            </w:pPr>
          </w:p>
        </w:tc>
        <w:tc>
          <w:tcPr>
            <w:tcW w:w="1916" w:type="dxa"/>
            <w:vMerge/>
            <w:vAlign w:val="bottom"/>
          </w:tcPr>
          <w:p w14:paraId="4068BB54" w14:textId="77777777" w:rsidR="006D48AD" w:rsidRPr="008F7A10" w:rsidRDefault="006D48AD" w:rsidP="006D48AD">
            <w:pPr>
              <w:rPr>
                <w:rFonts w:asciiTheme="minorHAnsi" w:eastAsia="Times New Roman" w:hAnsiTheme="minorHAnsi" w:cstheme="minorHAnsi"/>
              </w:rPr>
            </w:pPr>
          </w:p>
        </w:tc>
      </w:tr>
      <w:tr w:rsidR="006D48AD" w:rsidRPr="008F7A10" w14:paraId="069D825B" w14:textId="77777777" w:rsidTr="006D48AD">
        <w:trPr>
          <w:trHeight w:val="1398"/>
        </w:trPr>
        <w:tc>
          <w:tcPr>
            <w:tcW w:w="1328" w:type="dxa"/>
            <w:vAlign w:val="bottom"/>
          </w:tcPr>
          <w:p w14:paraId="22E5FBDF" w14:textId="77777777" w:rsidR="006D48AD" w:rsidRPr="008F7A10" w:rsidRDefault="006D48AD" w:rsidP="006D48AD">
            <w:pPr>
              <w:rPr>
                <w:rFonts w:asciiTheme="minorHAnsi" w:eastAsia="Times New Roman" w:hAnsiTheme="minorHAnsi" w:cstheme="minorHAnsi"/>
              </w:rPr>
            </w:pPr>
            <w:r>
              <w:rPr>
                <w:rFonts w:asciiTheme="minorHAnsi" w:eastAsia="Times New Roman" w:hAnsiTheme="minorHAnsi" w:cstheme="minorHAnsi"/>
              </w:rPr>
              <w:t xml:space="preserve">Department of Social Services (DSS) </w:t>
            </w:r>
          </w:p>
        </w:tc>
        <w:tc>
          <w:tcPr>
            <w:tcW w:w="2111" w:type="dxa"/>
            <w:vAlign w:val="bottom"/>
          </w:tcPr>
          <w:p w14:paraId="6BFC5DD2" w14:textId="77777777" w:rsidR="006D48AD" w:rsidRPr="008F7A10" w:rsidRDefault="006D48AD" w:rsidP="006D48AD">
            <w:pPr>
              <w:rPr>
                <w:rFonts w:asciiTheme="minorHAnsi" w:hAnsiTheme="minorHAnsi" w:cstheme="minorHAnsi"/>
              </w:rPr>
            </w:pPr>
          </w:p>
          <w:p w14:paraId="4BA829E3" w14:textId="77777777" w:rsidR="006D48AD" w:rsidRPr="008F7A10" w:rsidRDefault="006D48AD" w:rsidP="006D48AD">
            <w:pPr>
              <w:rPr>
                <w:rFonts w:asciiTheme="minorHAnsi" w:hAnsiTheme="minorHAnsi" w:cstheme="minorHAnsi"/>
              </w:rPr>
            </w:pPr>
            <w:commentRangeStart w:id="12"/>
            <w:r>
              <w:rPr>
                <w:rFonts w:asciiTheme="minorHAnsi" w:hAnsiTheme="minorHAnsi" w:cstheme="minorHAnsi"/>
              </w:rPr>
              <w:t>SNAP benefits recipiency</w:t>
            </w:r>
            <w:commentRangeEnd w:id="12"/>
            <w:r w:rsidR="00D703D6">
              <w:rPr>
                <w:rStyle w:val="CommentReference"/>
              </w:rPr>
              <w:commentReference w:id="12"/>
            </w:r>
          </w:p>
        </w:tc>
        <w:tc>
          <w:tcPr>
            <w:tcW w:w="3020" w:type="dxa"/>
            <w:vAlign w:val="bottom"/>
          </w:tcPr>
          <w:p w14:paraId="0D5BD930"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Race/Ethnicity by year</w:t>
            </w:r>
          </w:p>
          <w:p w14:paraId="17A7B33F" w14:textId="77777777" w:rsidR="006D48AD" w:rsidRPr="008F7A10" w:rsidRDefault="006D48AD" w:rsidP="006D48AD">
            <w:pPr>
              <w:rPr>
                <w:rFonts w:asciiTheme="minorHAnsi" w:eastAsia="Times New Roman" w:hAnsiTheme="minorHAnsi" w:cstheme="minorHAnsi"/>
              </w:rPr>
            </w:pPr>
          </w:p>
          <w:p w14:paraId="17944331"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70" w:type="dxa"/>
            <w:gridSpan w:val="2"/>
            <w:vAlign w:val="bottom"/>
          </w:tcPr>
          <w:p w14:paraId="2DE27755"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p w14:paraId="6408CB1F" w14:textId="77777777" w:rsidR="006D48AD" w:rsidRPr="008F7A10" w:rsidRDefault="006D48AD" w:rsidP="006D48AD">
            <w:pPr>
              <w:rPr>
                <w:rFonts w:asciiTheme="minorHAnsi" w:eastAsia="Times New Roman" w:hAnsiTheme="minorHAnsi" w:cstheme="minorHAnsi"/>
              </w:rPr>
            </w:pPr>
          </w:p>
        </w:tc>
        <w:tc>
          <w:tcPr>
            <w:tcW w:w="954" w:type="dxa"/>
            <w:vAlign w:val="bottom"/>
          </w:tcPr>
          <w:p w14:paraId="40655CE6" w14:textId="77777777" w:rsidR="006D48AD" w:rsidRPr="008F7A10" w:rsidRDefault="006D48AD" w:rsidP="006D48AD">
            <w:pPr>
              <w:rPr>
                <w:rFonts w:asciiTheme="minorHAnsi" w:eastAsia="Times New Roman" w:hAnsiTheme="minorHAnsi" w:cstheme="minorHAnsi"/>
              </w:rPr>
            </w:pPr>
          </w:p>
        </w:tc>
        <w:tc>
          <w:tcPr>
            <w:tcW w:w="1916" w:type="dxa"/>
            <w:vMerge/>
            <w:vAlign w:val="bottom"/>
          </w:tcPr>
          <w:p w14:paraId="0BA9A7F8" w14:textId="77777777" w:rsidR="006D48AD" w:rsidRPr="008F7A10" w:rsidRDefault="006D48AD" w:rsidP="006D48AD">
            <w:pPr>
              <w:rPr>
                <w:rFonts w:asciiTheme="minorHAnsi" w:eastAsia="Times New Roman" w:hAnsiTheme="minorHAnsi" w:cstheme="minorHAnsi"/>
              </w:rPr>
            </w:pPr>
          </w:p>
        </w:tc>
      </w:tr>
      <w:tr w:rsidR="006D48AD" w:rsidRPr="008F7A10" w14:paraId="1FA36882" w14:textId="77777777" w:rsidTr="006D48AD">
        <w:trPr>
          <w:trHeight w:val="1434"/>
        </w:trPr>
        <w:tc>
          <w:tcPr>
            <w:tcW w:w="1328" w:type="dxa"/>
            <w:vAlign w:val="bottom"/>
          </w:tcPr>
          <w:p w14:paraId="639E8571" w14:textId="77777777" w:rsidR="006D48AD" w:rsidRPr="008F7A10" w:rsidRDefault="006D48AD" w:rsidP="006D48AD">
            <w:pPr>
              <w:rPr>
                <w:rFonts w:asciiTheme="minorHAnsi" w:eastAsia="Times New Roman" w:hAnsiTheme="minorHAnsi" w:cstheme="minorHAnsi"/>
              </w:rPr>
            </w:pPr>
            <w:r>
              <w:rPr>
                <w:rFonts w:asciiTheme="minorHAnsi" w:eastAsia="Times New Roman" w:hAnsiTheme="minorHAnsi" w:cstheme="minorHAnsi"/>
              </w:rPr>
              <w:t>Department of Social Services (DSS)</w:t>
            </w:r>
          </w:p>
        </w:tc>
        <w:tc>
          <w:tcPr>
            <w:tcW w:w="2111" w:type="dxa"/>
            <w:vAlign w:val="bottom"/>
          </w:tcPr>
          <w:p w14:paraId="53723C95" w14:textId="77777777" w:rsidR="006D48AD" w:rsidRPr="00D728A7" w:rsidRDefault="006D48AD" w:rsidP="006D48AD">
            <w:pPr>
              <w:rPr>
                <w:rFonts w:asciiTheme="minorHAnsi" w:hAnsiTheme="minorHAnsi" w:cstheme="minorHAnsi"/>
              </w:rPr>
            </w:pPr>
            <w:commentRangeStart w:id="13"/>
            <w:r>
              <w:rPr>
                <w:rFonts w:asciiTheme="minorHAnsi" w:hAnsiTheme="minorHAnsi" w:cstheme="minorHAnsi"/>
              </w:rPr>
              <w:t>Health Insurance</w:t>
            </w:r>
            <w:commentRangeEnd w:id="13"/>
            <w:r w:rsidR="00D703D6">
              <w:rPr>
                <w:rStyle w:val="CommentReference"/>
              </w:rPr>
              <w:commentReference w:id="13"/>
            </w:r>
          </w:p>
        </w:tc>
        <w:tc>
          <w:tcPr>
            <w:tcW w:w="3020" w:type="dxa"/>
            <w:vAlign w:val="bottom"/>
          </w:tcPr>
          <w:p w14:paraId="608AF59F"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Race/Ethnicity by year</w:t>
            </w:r>
          </w:p>
          <w:p w14:paraId="4DFDB844" w14:textId="77777777" w:rsidR="006D48AD" w:rsidRPr="008F7A10" w:rsidRDefault="006D48AD" w:rsidP="006D48AD">
            <w:pPr>
              <w:rPr>
                <w:rFonts w:asciiTheme="minorHAnsi" w:eastAsia="Times New Roman" w:hAnsiTheme="minorHAnsi" w:cstheme="minorHAnsi"/>
              </w:rPr>
            </w:pPr>
          </w:p>
          <w:p w14:paraId="1992EAF0"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Counts and Percentages by Geography by year</w:t>
            </w:r>
          </w:p>
        </w:tc>
        <w:tc>
          <w:tcPr>
            <w:tcW w:w="1170" w:type="dxa"/>
            <w:gridSpan w:val="2"/>
            <w:vAlign w:val="bottom"/>
          </w:tcPr>
          <w:p w14:paraId="344BB1AF" w14:textId="77777777" w:rsidR="006D48AD" w:rsidRPr="008F7A10" w:rsidRDefault="006D48AD" w:rsidP="006D48AD">
            <w:pPr>
              <w:rPr>
                <w:rFonts w:asciiTheme="minorHAnsi" w:eastAsia="Times New Roman" w:hAnsiTheme="minorHAnsi" w:cstheme="minorHAnsi"/>
              </w:rPr>
            </w:pPr>
            <w:r w:rsidRPr="008F7A10">
              <w:rPr>
                <w:rFonts w:asciiTheme="minorHAnsi" w:eastAsia="Times New Roman" w:hAnsiTheme="minorHAnsi" w:cstheme="minorHAnsi"/>
              </w:rPr>
              <w:t>2014-2019</w:t>
            </w:r>
          </w:p>
        </w:tc>
        <w:tc>
          <w:tcPr>
            <w:tcW w:w="954" w:type="dxa"/>
            <w:vAlign w:val="bottom"/>
          </w:tcPr>
          <w:p w14:paraId="56EC5EC4" w14:textId="77777777" w:rsidR="006D48AD" w:rsidRPr="008F7A10" w:rsidRDefault="006D48AD" w:rsidP="006D48AD">
            <w:pPr>
              <w:rPr>
                <w:rFonts w:asciiTheme="minorHAnsi" w:eastAsia="Times New Roman" w:hAnsiTheme="minorHAnsi" w:cstheme="minorHAnsi"/>
              </w:rPr>
            </w:pPr>
          </w:p>
        </w:tc>
        <w:tc>
          <w:tcPr>
            <w:tcW w:w="1916" w:type="dxa"/>
            <w:vMerge/>
            <w:vAlign w:val="bottom"/>
          </w:tcPr>
          <w:p w14:paraId="44FC5706" w14:textId="77777777" w:rsidR="006D48AD" w:rsidRPr="008F7A10" w:rsidRDefault="006D48AD" w:rsidP="006D48AD">
            <w:pPr>
              <w:rPr>
                <w:rFonts w:asciiTheme="minorHAnsi" w:eastAsia="Times New Roman" w:hAnsiTheme="minorHAnsi" w:cstheme="minorHAnsi"/>
              </w:rPr>
            </w:pPr>
          </w:p>
        </w:tc>
      </w:tr>
    </w:tbl>
    <w:p w14:paraId="5AED0935" w14:textId="77777777" w:rsidR="007078FF" w:rsidRPr="008F7A10" w:rsidRDefault="00684FCF" w:rsidP="006D48AD">
      <w:pPr>
        <w:spacing w:before="2"/>
        <w:rPr>
          <w:rFonts w:asciiTheme="minorHAnsi" w:hAnsiTheme="minorHAnsi" w:cstheme="minorHAnsi"/>
          <w:sz w:val="20"/>
        </w:rPr>
      </w:pPr>
      <w:r w:rsidRPr="008F7A10">
        <w:rPr>
          <w:rFonts w:asciiTheme="minorHAnsi" w:hAnsiTheme="minorHAnsi" w:cstheme="minorHAnsi"/>
          <w:sz w:val="20"/>
        </w:rPr>
        <w:t>[add</w:t>
      </w:r>
      <w:r w:rsidRPr="008F7A10">
        <w:rPr>
          <w:rFonts w:asciiTheme="minorHAnsi" w:hAnsiTheme="minorHAnsi" w:cstheme="minorHAnsi"/>
          <w:spacing w:val="-2"/>
          <w:sz w:val="20"/>
        </w:rPr>
        <w:t xml:space="preserve"> </w:t>
      </w:r>
      <w:r w:rsidRPr="008F7A10">
        <w:rPr>
          <w:rFonts w:asciiTheme="minorHAnsi" w:hAnsiTheme="minorHAnsi" w:cstheme="minorHAnsi"/>
          <w:sz w:val="20"/>
        </w:rPr>
        <w:t>more</w:t>
      </w:r>
      <w:r w:rsidRPr="008F7A10">
        <w:rPr>
          <w:rFonts w:asciiTheme="minorHAnsi" w:hAnsiTheme="minorHAnsi" w:cstheme="minorHAnsi"/>
          <w:spacing w:val="-2"/>
          <w:sz w:val="20"/>
        </w:rPr>
        <w:t xml:space="preserve"> </w:t>
      </w:r>
      <w:r w:rsidRPr="008F7A10">
        <w:rPr>
          <w:rFonts w:asciiTheme="minorHAnsi" w:hAnsiTheme="minorHAnsi" w:cstheme="minorHAnsi"/>
          <w:sz w:val="20"/>
        </w:rPr>
        <w:t>lines</w:t>
      </w:r>
      <w:r w:rsidRPr="008F7A10">
        <w:rPr>
          <w:rFonts w:asciiTheme="minorHAnsi" w:hAnsiTheme="minorHAnsi" w:cstheme="minorHAnsi"/>
          <w:spacing w:val="-3"/>
          <w:sz w:val="20"/>
        </w:rPr>
        <w:t xml:space="preserve"> </w:t>
      </w:r>
      <w:r w:rsidRPr="008F7A10">
        <w:rPr>
          <w:rFonts w:asciiTheme="minorHAnsi" w:hAnsiTheme="minorHAnsi" w:cstheme="minorHAnsi"/>
          <w:sz w:val="20"/>
        </w:rPr>
        <w:t>as</w:t>
      </w:r>
      <w:r w:rsidRPr="008F7A10">
        <w:rPr>
          <w:rFonts w:asciiTheme="minorHAnsi" w:hAnsiTheme="minorHAnsi" w:cstheme="minorHAnsi"/>
          <w:spacing w:val="-2"/>
          <w:sz w:val="20"/>
        </w:rPr>
        <w:t xml:space="preserve"> </w:t>
      </w:r>
      <w:r w:rsidRPr="008F7A10">
        <w:rPr>
          <w:rFonts w:asciiTheme="minorHAnsi" w:hAnsiTheme="minorHAnsi" w:cstheme="minorHAnsi"/>
          <w:sz w:val="20"/>
        </w:rPr>
        <w:t>needed]</w:t>
      </w:r>
    </w:p>
    <w:p w14:paraId="5287291E" w14:textId="77777777" w:rsidR="00692AD7" w:rsidRDefault="00692AD7">
      <w:pPr>
        <w:pStyle w:val="BodyText"/>
        <w:spacing w:before="10"/>
        <w:rPr>
          <w:sz w:val="17"/>
        </w:rPr>
      </w:pPr>
    </w:p>
    <w:p w14:paraId="26414F33" w14:textId="77777777" w:rsidR="00692AD7" w:rsidRDefault="00692AD7">
      <w:pPr>
        <w:pStyle w:val="BodyText"/>
        <w:spacing w:before="10"/>
        <w:rPr>
          <w:sz w:val="17"/>
        </w:rPr>
      </w:pPr>
    </w:p>
    <w:p w14:paraId="32880F33" w14:textId="77777777" w:rsidR="007078FF" w:rsidRDefault="00684FCF">
      <w:pPr>
        <w:pStyle w:val="Heading1"/>
        <w:ind w:left="360"/>
      </w:pPr>
      <w:r>
        <w:t>Investigator</w:t>
      </w:r>
      <w:r>
        <w:rPr>
          <w:spacing w:val="-5"/>
        </w:rPr>
        <w:t xml:space="preserve"> </w:t>
      </w:r>
      <w:r>
        <w:t>Agreement:</w:t>
      </w:r>
    </w:p>
    <w:p w14:paraId="28BBEFCB" w14:textId="77777777" w:rsidR="007078FF" w:rsidRDefault="00684FCF">
      <w:pPr>
        <w:spacing w:before="16" w:line="230" w:lineRule="auto"/>
        <w:ind w:left="359" w:right="556"/>
        <w:rPr>
          <w:sz w:val="18"/>
        </w:rPr>
      </w:pPr>
      <w:r>
        <w:rPr>
          <w:sz w:val="18"/>
        </w:rPr>
        <w:t>I</w:t>
      </w:r>
      <w:r>
        <w:rPr>
          <w:spacing w:val="8"/>
          <w:sz w:val="18"/>
        </w:rPr>
        <w:t xml:space="preserve"> </w:t>
      </w:r>
      <w:r>
        <w:rPr>
          <w:sz w:val="18"/>
        </w:rPr>
        <w:t>agree to</w:t>
      </w:r>
      <w:r>
        <w:rPr>
          <w:spacing w:val="4"/>
          <w:sz w:val="18"/>
        </w:rPr>
        <w:t xml:space="preserve"> </w:t>
      </w:r>
      <w:r>
        <w:rPr>
          <w:sz w:val="18"/>
        </w:rPr>
        <w:t>respond</w:t>
      </w:r>
      <w:r>
        <w:rPr>
          <w:spacing w:val="-11"/>
          <w:sz w:val="18"/>
        </w:rPr>
        <w:t xml:space="preserve"> </w:t>
      </w:r>
      <w:r>
        <w:rPr>
          <w:sz w:val="18"/>
        </w:rPr>
        <w:t>to</w:t>
      </w:r>
      <w:r>
        <w:rPr>
          <w:spacing w:val="3"/>
          <w:sz w:val="18"/>
        </w:rPr>
        <w:t xml:space="preserve"> </w:t>
      </w:r>
      <w:r>
        <w:rPr>
          <w:sz w:val="18"/>
        </w:rPr>
        <w:t>any</w:t>
      </w:r>
      <w:r w:rsidR="00B778B5">
        <w:rPr>
          <w:sz w:val="18"/>
        </w:rPr>
        <w:t xml:space="preserve"> </w:t>
      </w:r>
      <w:r>
        <w:rPr>
          <w:sz w:val="18"/>
        </w:rPr>
        <w:t>questions</w:t>
      </w:r>
      <w:r>
        <w:rPr>
          <w:spacing w:val="-3"/>
          <w:sz w:val="18"/>
        </w:rPr>
        <w:t xml:space="preserve"> </w:t>
      </w:r>
      <w:r>
        <w:rPr>
          <w:sz w:val="18"/>
        </w:rPr>
        <w:t>or</w:t>
      </w:r>
      <w:r>
        <w:rPr>
          <w:spacing w:val="-7"/>
          <w:sz w:val="18"/>
        </w:rPr>
        <w:t xml:space="preserve"> </w:t>
      </w:r>
      <w:r>
        <w:rPr>
          <w:sz w:val="18"/>
        </w:rPr>
        <w:t>concerns</w:t>
      </w:r>
      <w:r>
        <w:rPr>
          <w:spacing w:val="-3"/>
          <w:sz w:val="18"/>
        </w:rPr>
        <w:t xml:space="preserve"> </w:t>
      </w:r>
      <w:r>
        <w:rPr>
          <w:sz w:val="18"/>
        </w:rPr>
        <w:t>of</w:t>
      </w:r>
      <w:r>
        <w:rPr>
          <w:spacing w:val="3"/>
          <w:sz w:val="18"/>
        </w:rPr>
        <w:t xml:space="preserve"> </w:t>
      </w:r>
      <w:r>
        <w:rPr>
          <w:sz w:val="18"/>
        </w:rPr>
        <w:t>the</w:t>
      </w:r>
      <w:r>
        <w:rPr>
          <w:spacing w:val="-4"/>
          <w:sz w:val="18"/>
        </w:rPr>
        <w:t xml:space="preserve"> </w:t>
      </w:r>
      <w:r>
        <w:rPr>
          <w:sz w:val="18"/>
        </w:rPr>
        <w:t>Data</w:t>
      </w:r>
      <w:r>
        <w:rPr>
          <w:spacing w:val="-1"/>
          <w:sz w:val="18"/>
        </w:rPr>
        <w:t xml:space="preserve"> </w:t>
      </w:r>
      <w:r>
        <w:rPr>
          <w:sz w:val="18"/>
        </w:rPr>
        <w:t>and</w:t>
      </w:r>
      <w:r>
        <w:rPr>
          <w:spacing w:val="-10"/>
          <w:sz w:val="18"/>
        </w:rPr>
        <w:t xml:space="preserve"> </w:t>
      </w:r>
      <w:r>
        <w:rPr>
          <w:sz w:val="18"/>
        </w:rPr>
        <w:t>Research</w:t>
      </w:r>
      <w:r>
        <w:rPr>
          <w:spacing w:val="-14"/>
          <w:sz w:val="18"/>
        </w:rPr>
        <w:t xml:space="preserve"> </w:t>
      </w:r>
      <w:r>
        <w:rPr>
          <w:sz w:val="18"/>
        </w:rPr>
        <w:t>Oversight</w:t>
      </w:r>
      <w:r>
        <w:rPr>
          <w:spacing w:val="-9"/>
          <w:sz w:val="18"/>
        </w:rPr>
        <w:t xml:space="preserve"> </w:t>
      </w:r>
      <w:r>
        <w:rPr>
          <w:sz w:val="18"/>
        </w:rPr>
        <w:t>Committee,</w:t>
      </w:r>
      <w:r>
        <w:rPr>
          <w:spacing w:val="-8"/>
          <w:sz w:val="18"/>
        </w:rPr>
        <w:t xml:space="preserve"> </w:t>
      </w:r>
      <w:r>
        <w:rPr>
          <w:sz w:val="18"/>
        </w:rPr>
        <w:t>and</w:t>
      </w:r>
      <w:r>
        <w:rPr>
          <w:spacing w:val="-17"/>
          <w:sz w:val="18"/>
        </w:rPr>
        <w:t xml:space="preserve"> </w:t>
      </w:r>
      <w:r>
        <w:rPr>
          <w:sz w:val="18"/>
        </w:rPr>
        <w:t>to</w:t>
      </w:r>
      <w:r>
        <w:rPr>
          <w:spacing w:val="3"/>
          <w:sz w:val="18"/>
        </w:rPr>
        <w:t xml:space="preserve"> </w:t>
      </w:r>
      <w:r>
        <w:rPr>
          <w:sz w:val="18"/>
        </w:rPr>
        <w:t>work</w:t>
      </w:r>
      <w:r>
        <w:rPr>
          <w:spacing w:val="5"/>
          <w:sz w:val="18"/>
        </w:rPr>
        <w:t xml:space="preserve"> </w:t>
      </w:r>
      <w:r>
        <w:rPr>
          <w:sz w:val="18"/>
        </w:rPr>
        <w:t>in</w:t>
      </w:r>
      <w:r>
        <w:rPr>
          <w:spacing w:val="-14"/>
          <w:sz w:val="18"/>
        </w:rPr>
        <w:t xml:space="preserve"> </w:t>
      </w:r>
      <w:r>
        <w:rPr>
          <w:sz w:val="18"/>
        </w:rPr>
        <w:t>a</w:t>
      </w:r>
      <w:r>
        <w:rPr>
          <w:spacing w:val="14"/>
          <w:sz w:val="18"/>
        </w:rPr>
        <w:t xml:space="preserve"> </w:t>
      </w:r>
      <w:r>
        <w:rPr>
          <w:sz w:val="18"/>
        </w:rPr>
        <w:t>cooperative</w:t>
      </w:r>
      <w:r>
        <w:rPr>
          <w:spacing w:val="1"/>
          <w:sz w:val="18"/>
        </w:rPr>
        <w:t xml:space="preserve"> </w:t>
      </w:r>
      <w:r>
        <w:rPr>
          <w:sz w:val="18"/>
        </w:rPr>
        <w:t>manner</w:t>
      </w:r>
      <w:r>
        <w:rPr>
          <w:spacing w:val="-7"/>
          <w:sz w:val="18"/>
        </w:rPr>
        <w:t xml:space="preserve"> </w:t>
      </w:r>
      <w:r>
        <w:rPr>
          <w:sz w:val="18"/>
        </w:rPr>
        <w:t>with</w:t>
      </w:r>
      <w:r>
        <w:rPr>
          <w:spacing w:val="-16"/>
          <w:sz w:val="18"/>
        </w:rPr>
        <w:t xml:space="preserve"> </w:t>
      </w:r>
      <w:r>
        <w:rPr>
          <w:sz w:val="18"/>
        </w:rPr>
        <w:t>DAROC.</w:t>
      </w:r>
      <w:r>
        <w:rPr>
          <w:spacing w:val="37"/>
          <w:sz w:val="18"/>
        </w:rPr>
        <w:t xml:space="preserve"> </w:t>
      </w:r>
      <w:r>
        <w:rPr>
          <w:sz w:val="18"/>
        </w:rPr>
        <w:t>I</w:t>
      </w:r>
      <w:r>
        <w:rPr>
          <w:spacing w:val="7"/>
          <w:sz w:val="18"/>
        </w:rPr>
        <w:t xml:space="preserve"> </w:t>
      </w:r>
      <w:r>
        <w:rPr>
          <w:sz w:val="18"/>
        </w:rPr>
        <w:t>agree</w:t>
      </w:r>
      <w:r>
        <w:rPr>
          <w:spacing w:val="-10"/>
          <w:sz w:val="18"/>
        </w:rPr>
        <w:t xml:space="preserve"> </w:t>
      </w:r>
      <w:r>
        <w:rPr>
          <w:sz w:val="18"/>
        </w:rPr>
        <w:t>to</w:t>
      </w:r>
      <w:r>
        <w:rPr>
          <w:spacing w:val="1"/>
          <w:sz w:val="18"/>
        </w:rPr>
        <w:t xml:space="preserve"> </w:t>
      </w:r>
      <w:r>
        <w:rPr>
          <w:sz w:val="18"/>
        </w:rPr>
        <w:t>obtain</w:t>
      </w:r>
      <w:r>
        <w:rPr>
          <w:spacing w:val="-16"/>
          <w:sz w:val="18"/>
        </w:rPr>
        <w:t xml:space="preserve"> </w:t>
      </w:r>
      <w:r>
        <w:rPr>
          <w:sz w:val="18"/>
        </w:rPr>
        <w:t>approval</w:t>
      </w:r>
      <w:r>
        <w:rPr>
          <w:spacing w:val="-7"/>
          <w:sz w:val="18"/>
        </w:rPr>
        <w:t xml:space="preserve"> </w:t>
      </w:r>
      <w:r>
        <w:rPr>
          <w:sz w:val="18"/>
        </w:rPr>
        <w:t>before</w:t>
      </w:r>
      <w:r>
        <w:rPr>
          <w:spacing w:val="-10"/>
          <w:sz w:val="18"/>
        </w:rPr>
        <w:t xml:space="preserve"> </w:t>
      </w:r>
      <w:r>
        <w:rPr>
          <w:sz w:val="18"/>
        </w:rPr>
        <w:t>making</w:t>
      </w:r>
      <w:r>
        <w:rPr>
          <w:spacing w:val="-18"/>
          <w:sz w:val="18"/>
        </w:rPr>
        <w:t xml:space="preserve"> </w:t>
      </w:r>
      <w:r>
        <w:rPr>
          <w:sz w:val="18"/>
        </w:rPr>
        <w:t>any</w:t>
      </w:r>
      <w:r>
        <w:rPr>
          <w:spacing w:val="-13"/>
          <w:sz w:val="18"/>
        </w:rPr>
        <w:t xml:space="preserve"> </w:t>
      </w:r>
      <w:r>
        <w:rPr>
          <w:sz w:val="18"/>
        </w:rPr>
        <w:t>changes</w:t>
      </w:r>
      <w:r>
        <w:rPr>
          <w:spacing w:val="-6"/>
          <w:sz w:val="18"/>
        </w:rPr>
        <w:t xml:space="preserve"> </w:t>
      </w:r>
      <w:r>
        <w:rPr>
          <w:sz w:val="18"/>
        </w:rPr>
        <w:t>or</w:t>
      </w:r>
      <w:r>
        <w:rPr>
          <w:spacing w:val="-9"/>
          <w:sz w:val="18"/>
        </w:rPr>
        <w:t xml:space="preserve"> </w:t>
      </w:r>
      <w:r>
        <w:rPr>
          <w:sz w:val="18"/>
        </w:rPr>
        <w:t>additions</w:t>
      </w:r>
      <w:r>
        <w:rPr>
          <w:spacing w:val="-5"/>
          <w:sz w:val="18"/>
        </w:rPr>
        <w:t xml:space="preserve"> </w:t>
      </w:r>
      <w:r>
        <w:rPr>
          <w:sz w:val="18"/>
        </w:rPr>
        <w:t>to</w:t>
      </w:r>
      <w:r>
        <w:rPr>
          <w:spacing w:val="1"/>
          <w:sz w:val="18"/>
        </w:rPr>
        <w:t xml:space="preserve"> </w:t>
      </w:r>
      <w:r>
        <w:rPr>
          <w:sz w:val="18"/>
        </w:rPr>
        <w:t>the</w:t>
      </w:r>
      <w:r>
        <w:rPr>
          <w:spacing w:val="-6"/>
          <w:sz w:val="18"/>
        </w:rPr>
        <w:t xml:space="preserve"> </w:t>
      </w:r>
      <w:r>
        <w:rPr>
          <w:sz w:val="18"/>
        </w:rPr>
        <w:t>project.</w:t>
      </w:r>
    </w:p>
    <w:p w14:paraId="4CEB1789" w14:textId="77777777" w:rsidR="007078FF" w:rsidRDefault="007078FF">
      <w:pPr>
        <w:pStyle w:val="BodyText"/>
        <w:rPr>
          <w:sz w:val="20"/>
        </w:rPr>
      </w:pPr>
    </w:p>
    <w:p w14:paraId="71F2C5F9" w14:textId="77777777" w:rsidR="007078FF" w:rsidRDefault="007078FF">
      <w:pPr>
        <w:pStyle w:val="BodyText"/>
        <w:rPr>
          <w:sz w:val="20"/>
        </w:rPr>
      </w:pPr>
    </w:p>
    <w:p w14:paraId="09A1CE2E" w14:textId="77777777" w:rsidR="007078FF" w:rsidRDefault="007078FF">
      <w:pPr>
        <w:pStyle w:val="BodyText"/>
        <w:rPr>
          <w:sz w:val="20"/>
        </w:rPr>
      </w:pPr>
    </w:p>
    <w:p w14:paraId="1F6F83C5" w14:textId="77777777" w:rsidR="007078FF" w:rsidRDefault="00083A87">
      <w:pPr>
        <w:pStyle w:val="BodyText"/>
        <w:spacing w:before="10"/>
        <w:rPr>
          <w:sz w:val="23"/>
        </w:rPr>
      </w:pPr>
      <w:r>
        <w:rPr>
          <w:noProof/>
        </w:rPr>
        <mc:AlternateContent>
          <mc:Choice Requires="wps">
            <w:drawing>
              <wp:anchor distT="0" distB="0" distL="0" distR="0" simplePos="0" relativeHeight="487591936" behindDoc="1" locked="0" layoutInCell="1" allowOverlap="1" wp14:anchorId="31C8F3B6" wp14:editId="053A5BB9">
                <wp:simplePos x="0" y="0"/>
                <wp:positionH relativeFrom="page">
                  <wp:posOffset>895350</wp:posOffset>
                </wp:positionH>
                <wp:positionV relativeFrom="paragraph">
                  <wp:posOffset>200025</wp:posOffset>
                </wp:positionV>
                <wp:extent cx="5981700" cy="19050"/>
                <wp:effectExtent l="0" t="0" r="0" b="6350"/>
                <wp:wrapTopAndBottom/>
                <wp:docPr id="1"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02BEF1EF" id="docshape10" o:spid="_x0000_s1026" style="position:absolute;margin-left:70.5pt;margin-top:15.75pt;width:471pt;height:1.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" fillcolor="black" stroked="f">
                <v:path arrowok="t"/>
                <w10:wrap type="topAndBottom" anchorx="page"/>
              </v:rect>
            </w:pict>
          </mc:Fallback>
        </mc:AlternateContent>
      </w:r>
    </w:p>
    <w:p w14:paraId="141ED3DE" w14:textId="77777777" w:rsidR="007078FF" w:rsidRDefault="00684FCF">
      <w:pPr>
        <w:tabs>
          <w:tab w:val="left" w:pos="7558"/>
        </w:tabs>
        <w:ind w:left="704"/>
        <w:rPr>
          <w:sz w:val="18"/>
        </w:rPr>
      </w:pPr>
      <w:r>
        <w:rPr>
          <w:sz w:val="18"/>
        </w:rPr>
        <w:t>Signature</w:t>
      </w:r>
      <w:r>
        <w:rPr>
          <w:spacing w:val="-4"/>
          <w:sz w:val="18"/>
        </w:rPr>
        <w:t xml:space="preserve"> </w:t>
      </w:r>
      <w:r>
        <w:rPr>
          <w:sz w:val="18"/>
        </w:rPr>
        <w:t>of</w:t>
      </w:r>
      <w:r>
        <w:rPr>
          <w:spacing w:val="3"/>
          <w:sz w:val="18"/>
        </w:rPr>
        <w:t xml:space="preserve"> </w:t>
      </w:r>
      <w:r>
        <w:rPr>
          <w:sz w:val="18"/>
        </w:rPr>
        <w:t>Investigator</w:t>
      </w:r>
      <w:r>
        <w:rPr>
          <w:sz w:val="18"/>
        </w:rPr>
        <w:tab/>
        <w:t>Da</w:t>
      </w:r>
      <w:r>
        <w:rPr>
          <w:spacing w:val="-19"/>
          <w:sz w:val="18"/>
        </w:rPr>
        <w:t xml:space="preserve"> </w:t>
      </w:r>
      <w:proofErr w:type="spellStart"/>
      <w:r>
        <w:rPr>
          <w:sz w:val="18"/>
        </w:rPr>
        <w:t>te</w:t>
      </w:r>
      <w:proofErr w:type="spellEnd"/>
    </w:p>
    <w:sectPr w:rsidR="007078FF">
      <w:pgSz w:w="12240" w:h="15840"/>
      <w:pgMar w:top="1400" w:right="640" w:bottom="280" w:left="1080" w:header="1023"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ydney Idzikowski" w:date="2022-03-15T16:50:00Z" w:initials="SI">
    <w:p w14:paraId="3006B191" w14:textId="77777777" w:rsidR="00916C18" w:rsidRDefault="00916C18">
      <w:pPr>
        <w:pStyle w:val="CommentText"/>
      </w:pPr>
      <w:r>
        <w:rPr>
          <w:rStyle w:val="CommentReference"/>
        </w:rPr>
        <w:annotationRef/>
      </w:r>
      <w:r>
        <w:t>This will need updated to reflect the added DSS data. I would add a sentence or two about why these particular indicators were identified to measure equity (maybe based in literature)</w:t>
      </w:r>
    </w:p>
    <w:p w14:paraId="0BD6DD66" w14:textId="77777777" w:rsidR="00916C18" w:rsidRDefault="00916C18">
      <w:pPr>
        <w:pStyle w:val="CommentText"/>
      </w:pPr>
    </w:p>
    <w:p w14:paraId="4CF83DBD" w14:textId="77777777" w:rsidR="00916C18" w:rsidRDefault="00916C18">
      <w:pPr>
        <w:pStyle w:val="CommentText"/>
      </w:pPr>
      <w:r>
        <w:t xml:space="preserve">To the description I would also add that the end product is an actionable dashboard so our community can have shared metrics around equity. Also, the project will incorporate qualitative data and intentional community engagement. </w:t>
      </w:r>
    </w:p>
  </w:comment>
  <w:comment w:id="1" w:author="Sydney Idzikowski" w:date="2022-03-15T16:51:00Z" w:initials="SI">
    <w:p w14:paraId="6A655187" w14:textId="77777777" w:rsidR="00916C18" w:rsidRDefault="00916C18">
      <w:pPr>
        <w:pStyle w:val="CommentText"/>
      </w:pPr>
      <w:r>
        <w:rPr>
          <w:rStyle w:val="CommentReference"/>
        </w:rPr>
        <w:annotationRef/>
      </w:r>
      <w:r>
        <w:t>Again, update to reflect multiple datasets</w:t>
      </w:r>
    </w:p>
  </w:comment>
  <w:comment w:id="4" w:author="Sydney Idzikowski" w:date="2022-03-15T17:07:00Z" w:initials="SI">
    <w:p w14:paraId="4BF58807" w14:textId="77777777" w:rsidR="00D703D6" w:rsidRDefault="00D703D6">
      <w:pPr>
        <w:pStyle w:val="CommentText"/>
      </w:pPr>
      <w:r>
        <w:rPr>
          <w:rStyle w:val="CommentReference"/>
        </w:rPr>
        <w:annotationRef/>
      </w:r>
      <w:r>
        <w:t xml:space="preserve">You will also need to request “race” for CMS data </w:t>
      </w:r>
    </w:p>
  </w:comment>
  <w:comment w:id="5" w:author="Sydney Idzikowski" w:date="2022-03-15T16:58:00Z" w:initials="SI">
    <w:p w14:paraId="2570422C" w14:textId="77777777" w:rsidR="00916C18" w:rsidRDefault="00916C18">
      <w:pPr>
        <w:pStyle w:val="CommentText"/>
      </w:pPr>
      <w:r>
        <w:rPr>
          <w:rStyle w:val="CommentReference"/>
        </w:rPr>
        <w:annotationRef/>
      </w:r>
      <w:r>
        <w:t>For CMS this will be school years. The other variable you will want to request is “</w:t>
      </w:r>
      <w:proofErr w:type="spellStart"/>
      <w:r>
        <w:t>school_year</w:t>
      </w:r>
      <w:proofErr w:type="spellEnd"/>
      <w:r>
        <w:t>” so that the rest of the variables can be aggregated that way</w:t>
      </w:r>
      <w:r w:rsidR="00D703D6">
        <w:t>. You will also need to request “</w:t>
      </w:r>
      <w:proofErr w:type="spellStart"/>
      <w:r w:rsidR="00D703D6">
        <w:t>grade_code</w:t>
      </w:r>
      <w:proofErr w:type="spellEnd"/>
      <w:r w:rsidR="00D703D6">
        <w:t xml:space="preserve">” for those you are breaking down by school level. </w:t>
      </w:r>
    </w:p>
  </w:comment>
  <w:comment w:id="6" w:author="Sydney Idzikowski" w:date="2022-03-15T17:05:00Z" w:initials="SI">
    <w:p w14:paraId="5EA74C5A" w14:textId="77777777" w:rsidR="00D703D6" w:rsidRDefault="00D703D6">
      <w:pPr>
        <w:pStyle w:val="CommentText"/>
      </w:pPr>
      <w:r>
        <w:rPr>
          <w:rStyle w:val="CommentReference"/>
        </w:rPr>
        <w:annotationRef/>
      </w:r>
      <w:r>
        <w:t xml:space="preserve">Can you cite some of these other </w:t>
      </w:r>
      <w:proofErr w:type="gramStart"/>
      <w:r>
        <w:t>initiatives.</w:t>
      </w:r>
      <w:proofErr w:type="gramEnd"/>
      <w:r>
        <w:t xml:space="preserve"> I am thinking DAROC will want to see a more detailed description and reason behind each type of indicator instead of the justification lumped together. </w:t>
      </w:r>
    </w:p>
  </w:comment>
  <w:comment w:id="7" w:author="Sydney Idzikowski" w:date="2022-03-15T16:53:00Z" w:initials="SI">
    <w:p w14:paraId="532905A4" w14:textId="77777777" w:rsidR="00916C18" w:rsidRDefault="00916C18">
      <w:pPr>
        <w:pStyle w:val="CommentText"/>
      </w:pPr>
      <w:r>
        <w:rPr>
          <w:rStyle w:val="CommentReference"/>
        </w:rPr>
        <w:annotationRef/>
      </w:r>
      <w:r>
        <w:t>We will be able to get graduation rates for high school only. CMS doesn’t track graduation rates by elementary or middle school</w:t>
      </w:r>
      <w:r>
        <w:t xml:space="preserve">. </w:t>
      </w:r>
      <w:proofErr w:type="spellStart"/>
      <w:r>
        <w:t>Youll</w:t>
      </w:r>
      <w:proofErr w:type="spellEnd"/>
      <w:r>
        <w:t xml:space="preserve"> need to ask for the variable “cohort year” </w:t>
      </w:r>
    </w:p>
  </w:comment>
  <w:comment w:id="8" w:author="Sydney Idzikowski" w:date="2022-03-15T16:53:00Z" w:initials="SI">
    <w:p w14:paraId="67CA4276" w14:textId="77777777" w:rsidR="00916C18" w:rsidRDefault="00916C18">
      <w:pPr>
        <w:pStyle w:val="CommentText"/>
      </w:pPr>
      <w:r>
        <w:rPr>
          <w:rStyle w:val="CommentReference"/>
        </w:rPr>
        <w:annotationRef/>
      </w:r>
      <w:r>
        <w:t xml:space="preserve">This will be derived from withdrawal date and withdrawal code variables. Sometimes </w:t>
      </w:r>
      <w:proofErr w:type="gramStart"/>
      <w:r>
        <w:t>students</w:t>
      </w:r>
      <w:proofErr w:type="gramEnd"/>
      <w:r>
        <w:t xml:space="preserve"> withdrawal because they are going to a different school. The code or type variables will tell you the reason.</w:t>
      </w:r>
      <w:r>
        <w:t xml:space="preserve"> So, for this area specifically request the variables “withdrawal </w:t>
      </w:r>
      <w:proofErr w:type="spellStart"/>
      <w:r>
        <w:t>date”and</w:t>
      </w:r>
      <w:proofErr w:type="spellEnd"/>
      <w:r>
        <w:t xml:space="preserve"> “withdrawal code” </w:t>
      </w:r>
    </w:p>
  </w:comment>
  <w:comment w:id="9" w:author="Sydney Idzikowski" w:date="2022-03-15T17:02:00Z" w:initials="SI">
    <w:p w14:paraId="5564998F" w14:textId="77777777" w:rsidR="00D703D6" w:rsidRDefault="00D703D6">
      <w:pPr>
        <w:pStyle w:val="CommentText"/>
      </w:pPr>
      <w:r>
        <w:rPr>
          <w:rStyle w:val="CommentReference"/>
        </w:rPr>
        <w:annotationRef/>
      </w:r>
      <w:r>
        <w:t>You’ll want to request “</w:t>
      </w:r>
      <w:proofErr w:type="spellStart"/>
      <w:r>
        <w:t>Grade_level</w:t>
      </w:r>
      <w:proofErr w:type="spellEnd"/>
      <w:r>
        <w:t>”, “</w:t>
      </w:r>
      <w:proofErr w:type="spellStart"/>
      <w:r>
        <w:t>total_absences</w:t>
      </w:r>
      <w:proofErr w:type="spellEnd"/>
      <w:r>
        <w:t>”, “</w:t>
      </w:r>
      <w:proofErr w:type="spellStart"/>
      <w:r>
        <w:t>days_in_membership</w:t>
      </w:r>
      <w:proofErr w:type="spellEnd"/>
      <w:r>
        <w:t>”</w:t>
      </w:r>
    </w:p>
  </w:comment>
  <w:comment w:id="10" w:author="Sydney Idzikowski" w:date="2022-03-15T16:55:00Z" w:initials="SI">
    <w:p w14:paraId="0F63E3FC" w14:textId="77777777" w:rsidR="00916C18" w:rsidRDefault="00916C18">
      <w:pPr>
        <w:pStyle w:val="CommentText"/>
      </w:pPr>
      <w:r>
        <w:rPr>
          <w:rStyle w:val="CommentReference"/>
        </w:rPr>
        <w:annotationRef/>
      </w:r>
      <w:r>
        <w:t>This may be a school level indicator we just recently received. Kailas, can you confirm</w:t>
      </w:r>
      <w:r>
        <w:t>?</w:t>
      </w:r>
      <w:r>
        <w:t xml:space="preserve"> Otherwise, this isn’t tracked in the data we have currently.</w:t>
      </w:r>
    </w:p>
  </w:comment>
  <w:comment w:id="11" w:author="Sydney Idzikowski" w:date="2022-03-15T16:56:00Z" w:initials="SI">
    <w:p w14:paraId="062DF6A5" w14:textId="77777777" w:rsidR="00916C18" w:rsidRDefault="00916C18">
      <w:pPr>
        <w:pStyle w:val="CommentText"/>
      </w:pPr>
      <w:r>
        <w:rPr>
          <w:rStyle w:val="CommentReference"/>
        </w:rPr>
        <w:annotationRef/>
      </w:r>
      <w:r>
        <w:t>For this section you will have to request the variables “</w:t>
      </w:r>
      <w:proofErr w:type="spellStart"/>
      <w:r>
        <w:t>grade_code</w:t>
      </w:r>
      <w:proofErr w:type="spellEnd"/>
      <w:r>
        <w:t>”, “</w:t>
      </w:r>
      <w:proofErr w:type="spellStart"/>
      <w:r>
        <w:t>test_no</w:t>
      </w:r>
      <w:proofErr w:type="spellEnd"/>
      <w:r>
        <w:t>”, “score</w:t>
      </w:r>
      <w:r w:rsidR="00D703D6">
        <w:t>.</w:t>
      </w:r>
      <w:r>
        <w:t>”</w:t>
      </w:r>
      <w:r w:rsidR="00D703D6">
        <w:t xml:space="preserve"> Kailas can confirm if these are the correct variable names. </w:t>
      </w:r>
      <w:r>
        <w:t xml:space="preserve"> </w:t>
      </w:r>
      <w:r w:rsidR="00D703D6">
        <w:t xml:space="preserve">You will be looking at </w:t>
      </w:r>
      <w:r>
        <w:t>EOG/EOC tests</w:t>
      </w:r>
      <w:r w:rsidR="00D703D6">
        <w:t>, which</w:t>
      </w:r>
      <w:r>
        <w:t xml:space="preserve"> start in 3</w:t>
      </w:r>
      <w:r w:rsidRPr="009F0A0D">
        <w:rPr>
          <w:vertAlign w:val="superscript"/>
        </w:rPr>
        <w:t>rd</w:t>
      </w:r>
      <w:r>
        <w:t xml:space="preserve"> grade, which you requested above.</w:t>
      </w:r>
      <w:r w:rsidR="00D703D6">
        <w:t xml:space="preserve"> I wouldn’t use </w:t>
      </w:r>
      <w:r>
        <w:t xml:space="preserve">MAP scores </w:t>
      </w:r>
      <w:r w:rsidR="00D703D6">
        <w:t xml:space="preserve">because </w:t>
      </w:r>
      <w:r>
        <w:t>get messy and are formative. EOG/EOC scores are what you want to look at. You likely want students who score proficient (3) and above (4-5). 4 and 5 are considered “college and career ready” I assume you want both reading and math. Please indicate you want both types of tests. And specify the type of test</w:t>
      </w:r>
    </w:p>
  </w:comment>
  <w:comment w:id="12" w:author="Sydney Idzikowski" w:date="2022-03-15T17:06:00Z" w:initials="SI">
    <w:p w14:paraId="2C5BBEFB" w14:textId="77777777" w:rsidR="00D703D6" w:rsidRDefault="00D703D6">
      <w:pPr>
        <w:pStyle w:val="CommentText"/>
      </w:pPr>
      <w:r>
        <w:rPr>
          <w:rStyle w:val="CommentReference"/>
        </w:rPr>
        <w:annotationRef/>
      </w:r>
      <w:r>
        <w:t>For this, you’ll need the variables “Program Description” – indicates FNS program.</w:t>
      </w:r>
    </w:p>
    <w:p w14:paraId="56BA6F03" w14:textId="77777777" w:rsidR="00D703D6" w:rsidRDefault="00D703D6">
      <w:pPr>
        <w:pStyle w:val="CommentText"/>
      </w:pPr>
      <w:r>
        <w:t>“Report month”</w:t>
      </w:r>
    </w:p>
    <w:p w14:paraId="49419909" w14:textId="77777777" w:rsidR="00D703D6" w:rsidRDefault="00D703D6">
      <w:pPr>
        <w:pStyle w:val="CommentText"/>
      </w:pPr>
      <w:r>
        <w:t>“report year”</w:t>
      </w:r>
    </w:p>
    <w:p w14:paraId="7498CB07" w14:textId="77777777" w:rsidR="00D703D6" w:rsidRDefault="00D703D6">
      <w:pPr>
        <w:pStyle w:val="CommentText"/>
      </w:pPr>
      <w:r>
        <w:t>“race”</w:t>
      </w:r>
    </w:p>
  </w:comment>
  <w:comment w:id="13" w:author="Sydney Idzikowski" w:date="2022-03-15T17:08:00Z" w:initials="SI">
    <w:p w14:paraId="24B1C6CD" w14:textId="77777777" w:rsidR="00D703D6" w:rsidRDefault="00D703D6">
      <w:pPr>
        <w:pStyle w:val="CommentText"/>
      </w:pPr>
      <w:r>
        <w:rPr>
          <w:rStyle w:val="CommentReference"/>
        </w:rPr>
        <w:annotationRef/>
      </w:r>
      <w:r>
        <w:t xml:space="preserve">Same variable as SNAP above. </w:t>
      </w:r>
      <w:r>
        <w:t xml:space="preserve">Also specify if you are looking at enrollment in adult Medicaid or just NC Health Choice or both. </w:t>
      </w:r>
      <w:bookmarkStart w:id="14" w:name="_GoBack"/>
      <w:bookmarkEnd w:id="1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F83DBD" w15:done="0"/>
  <w15:commentEx w15:paraId="6A655187" w15:done="0"/>
  <w15:commentEx w15:paraId="4BF58807" w15:done="0"/>
  <w15:commentEx w15:paraId="2570422C" w15:done="0"/>
  <w15:commentEx w15:paraId="5EA74C5A" w15:done="0"/>
  <w15:commentEx w15:paraId="532905A4" w15:done="0"/>
  <w15:commentEx w15:paraId="67CA4276" w15:done="0"/>
  <w15:commentEx w15:paraId="5564998F" w15:done="0"/>
  <w15:commentEx w15:paraId="0F63E3FC" w15:done="0"/>
  <w15:commentEx w15:paraId="062DF6A5" w15:done="0"/>
  <w15:commentEx w15:paraId="7498CB07" w15:done="0"/>
  <w15:commentEx w15:paraId="24B1C6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F83DBD" w16cid:durableId="25DB426A"/>
  <w16cid:commentId w16cid:paraId="6A655187" w16cid:durableId="25DB429E"/>
  <w16cid:commentId w16cid:paraId="4BF58807" w16cid:durableId="25DB4662"/>
  <w16cid:commentId w16cid:paraId="2570422C" w16cid:durableId="25DB4443"/>
  <w16cid:commentId w16cid:paraId="5EA74C5A" w16cid:durableId="25DB45CC"/>
  <w16cid:commentId w16cid:paraId="532905A4" w16cid:durableId="25DB4316"/>
  <w16cid:commentId w16cid:paraId="67CA4276" w16cid:durableId="25DB4320"/>
  <w16cid:commentId w16cid:paraId="5564998F" w16cid:durableId="25DB4523"/>
  <w16cid:commentId w16cid:paraId="0F63E3FC" w16cid:durableId="25DB438F"/>
  <w16cid:commentId w16cid:paraId="062DF6A5" w16cid:durableId="25DB43A1"/>
  <w16cid:commentId w16cid:paraId="7498CB07" w16cid:durableId="25DB462B"/>
  <w16cid:commentId w16cid:paraId="24B1C6CD" w16cid:durableId="25DB46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965A" w14:textId="77777777" w:rsidR="00E6396E" w:rsidRDefault="00E6396E">
      <w:r>
        <w:separator/>
      </w:r>
    </w:p>
  </w:endnote>
  <w:endnote w:type="continuationSeparator" w:id="0">
    <w:p w14:paraId="05E11E39" w14:textId="77777777" w:rsidR="00E6396E" w:rsidRDefault="00E63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61BED" w14:textId="77777777" w:rsidR="00E6396E" w:rsidRDefault="00E6396E">
      <w:r>
        <w:separator/>
      </w:r>
    </w:p>
  </w:footnote>
  <w:footnote w:type="continuationSeparator" w:id="0">
    <w:p w14:paraId="2BAA487B" w14:textId="77777777" w:rsidR="00E6396E" w:rsidRDefault="00E63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9890F" w14:textId="77777777" w:rsidR="007078FF" w:rsidRDefault="00083A8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76398B2" wp14:editId="22E5D61C">
              <wp:simplePos x="0" y="0"/>
              <wp:positionH relativeFrom="page">
                <wp:posOffset>5179060</wp:posOffset>
              </wp:positionH>
              <wp:positionV relativeFrom="page">
                <wp:posOffset>649605</wp:posOffset>
              </wp:positionV>
              <wp:extent cx="1637665" cy="139700"/>
              <wp:effectExtent l="0" t="0" r="635" b="0"/>
              <wp:wrapNone/>
              <wp:docPr id="1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3766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962EA" w14:textId="77777777" w:rsidR="007078FF" w:rsidRDefault="00684FCF">
                          <w:pPr>
                            <w:spacing w:line="203" w:lineRule="exact"/>
                            <w:ind w:left="20"/>
                            <w:rPr>
                              <w:sz w:val="18"/>
                            </w:rPr>
                          </w:pPr>
                          <w:r>
                            <w:rPr>
                              <w:sz w:val="18"/>
                            </w:rPr>
                            <w:t>Aggregate</w:t>
                          </w:r>
                          <w:r>
                            <w:rPr>
                              <w:spacing w:val="-2"/>
                              <w:sz w:val="18"/>
                            </w:rPr>
                            <w:t xml:space="preserve"> </w:t>
                          </w:r>
                          <w:r>
                            <w:rPr>
                              <w:sz w:val="18"/>
                            </w:rPr>
                            <w:t>Data</w:t>
                          </w:r>
                          <w:r>
                            <w:rPr>
                              <w:spacing w:val="-3"/>
                              <w:sz w:val="18"/>
                            </w:rPr>
                            <w:t xml:space="preserve"> </w:t>
                          </w:r>
                          <w:r>
                            <w:rPr>
                              <w:sz w:val="18"/>
                            </w:rPr>
                            <w:t>License</w:t>
                          </w:r>
                          <w:r>
                            <w:rPr>
                              <w:spacing w:val="-1"/>
                              <w:sz w:val="18"/>
                            </w:rPr>
                            <w:t xml:space="preserve"> </w:t>
                          </w:r>
                          <w:r>
                            <w:rPr>
                              <w:sz w:val="18"/>
                            </w:rPr>
                            <w:t>Request</w:t>
                          </w:r>
                          <w:r>
                            <w:rPr>
                              <w:spacing w:val="-5"/>
                              <w:sz w:val="18"/>
                            </w:rPr>
                            <w:t xml:space="preserve"> </w:t>
                          </w:r>
                          <w:r>
                            <w:fldChar w:fldCharType="begin"/>
                          </w:r>
                          <w:r>
                            <w:rPr>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66124728" id="_x0000_t202" coordsize="21600,21600" o:spt="202" path="m,l,21600r21600,l21600,xe">
              <v:stroke joinstyle="miter"/>
              <v:path gradientshapeok="t" o:connecttype="rect"/>
            </v:shapetype>
            <v:shape id="docshape1" o:spid="_x0000_s1032" type="#_x0000_t202" style="position:absolute;margin-left:407.8pt;margin-top:51.15pt;width:128.95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" filled="f" stroked="f">
              <v:path arrowok="t"/>
              <v:textbox inset="0,0,0,0">
                <w:txbxContent>
                  <w:p w14:paraId="42405662" w14:textId="77777777" w:rsidR="007078FF" w:rsidRDefault="00684FCF">
                    <w:pPr>
                      <w:spacing w:line="203" w:lineRule="exact"/>
                      <w:ind w:left="20"/>
                      <w:rPr>
                        <w:sz w:val="18"/>
                      </w:rPr>
                    </w:pPr>
                    <w:r>
                      <w:rPr>
                        <w:sz w:val="18"/>
                      </w:rPr>
                      <w:t>Aggregate</w:t>
                    </w:r>
                    <w:r>
                      <w:rPr>
                        <w:spacing w:val="-2"/>
                        <w:sz w:val="18"/>
                      </w:rPr>
                      <w:t xml:space="preserve"> </w:t>
                    </w:r>
                    <w:r>
                      <w:rPr>
                        <w:sz w:val="18"/>
                      </w:rPr>
                      <w:t>Data</w:t>
                    </w:r>
                    <w:r>
                      <w:rPr>
                        <w:spacing w:val="-3"/>
                        <w:sz w:val="18"/>
                      </w:rPr>
                      <w:t xml:space="preserve"> </w:t>
                    </w:r>
                    <w:r>
                      <w:rPr>
                        <w:sz w:val="18"/>
                      </w:rPr>
                      <w:t>License</w:t>
                    </w:r>
                    <w:r>
                      <w:rPr>
                        <w:spacing w:val="-1"/>
                        <w:sz w:val="18"/>
                      </w:rPr>
                      <w:t xml:space="preserve"> </w:t>
                    </w:r>
                    <w:r>
                      <w:rPr>
                        <w:sz w:val="18"/>
                      </w:rPr>
                      <w:t>Request</w:t>
                    </w:r>
                    <w:r>
                      <w:rPr>
                        <w:spacing w:val="-5"/>
                        <w:sz w:val="18"/>
                      </w:rPr>
                      <w:t xml:space="preserve"> </w:t>
                    </w:r>
                    <w:r>
                      <w:fldChar w:fldCharType="begin"/>
                    </w:r>
                    <w:r>
                      <w:rPr>
                        <w:sz w:val="18"/>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294DE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heckmark outline" style="width:26.3pt;height:20.05pt;visibility:visible" o:bullet="t">
        <v:imagedata r:id="rId1" o:title="" cropbottom="-10813f"/>
      </v:shape>
    </w:pict>
  </w:numPicBullet>
  <w:abstractNum w:abstractNumId="0" w15:restartNumberingAfterBreak="0">
    <w:nsid w:val="04BD681B"/>
    <w:multiLevelType w:val="hybridMultilevel"/>
    <w:tmpl w:val="2DD0D61A"/>
    <w:lvl w:ilvl="0" w:tplc="66AEBCCA">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67B01"/>
    <w:multiLevelType w:val="hybridMultilevel"/>
    <w:tmpl w:val="756C555C"/>
    <w:lvl w:ilvl="0" w:tplc="150CE1BC">
      <w:numFmt w:val="bullet"/>
      <w:lvlText w:val="☐"/>
      <w:lvlJc w:val="left"/>
      <w:pPr>
        <w:ind w:left="990" w:hanging="270"/>
      </w:pPr>
      <w:rPr>
        <w:rFonts w:ascii="MS Gothic" w:eastAsia="MS Gothic" w:hAnsi="MS Gothic" w:cs="MS Gothic" w:hint="default"/>
        <w:b w:val="0"/>
        <w:bCs w:val="0"/>
        <w:i w:val="0"/>
        <w:iCs w:val="0"/>
        <w:w w:val="100"/>
        <w:sz w:val="22"/>
        <w:szCs w:val="22"/>
        <w:lang w:val="en-US" w:eastAsia="en-US" w:bidi="ar-SA"/>
      </w:rPr>
    </w:lvl>
    <w:lvl w:ilvl="1" w:tplc="903270F2">
      <w:numFmt w:val="bullet"/>
      <w:lvlText w:val="•"/>
      <w:lvlJc w:val="left"/>
      <w:pPr>
        <w:ind w:left="1952" w:hanging="270"/>
      </w:pPr>
      <w:rPr>
        <w:rFonts w:hint="default"/>
        <w:lang w:val="en-US" w:eastAsia="en-US" w:bidi="ar-SA"/>
      </w:rPr>
    </w:lvl>
    <w:lvl w:ilvl="2" w:tplc="80223662">
      <w:numFmt w:val="bullet"/>
      <w:lvlText w:val="•"/>
      <w:lvlJc w:val="left"/>
      <w:pPr>
        <w:ind w:left="2904" w:hanging="270"/>
      </w:pPr>
      <w:rPr>
        <w:rFonts w:hint="default"/>
        <w:lang w:val="en-US" w:eastAsia="en-US" w:bidi="ar-SA"/>
      </w:rPr>
    </w:lvl>
    <w:lvl w:ilvl="3" w:tplc="9726105E">
      <w:numFmt w:val="bullet"/>
      <w:lvlText w:val="•"/>
      <w:lvlJc w:val="left"/>
      <w:pPr>
        <w:ind w:left="3856" w:hanging="270"/>
      </w:pPr>
      <w:rPr>
        <w:rFonts w:hint="default"/>
        <w:lang w:val="en-US" w:eastAsia="en-US" w:bidi="ar-SA"/>
      </w:rPr>
    </w:lvl>
    <w:lvl w:ilvl="4" w:tplc="2EE43972">
      <w:numFmt w:val="bullet"/>
      <w:lvlText w:val="•"/>
      <w:lvlJc w:val="left"/>
      <w:pPr>
        <w:ind w:left="4808" w:hanging="270"/>
      </w:pPr>
      <w:rPr>
        <w:rFonts w:hint="default"/>
        <w:lang w:val="en-US" w:eastAsia="en-US" w:bidi="ar-SA"/>
      </w:rPr>
    </w:lvl>
    <w:lvl w:ilvl="5" w:tplc="3904DC5A">
      <w:numFmt w:val="bullet"/>
      <w:lvlText w:val="•"/>
      <w:lvlJc w:val="left"/>
      <w:pPr>
        <w:ind w:left="5760" w:hanging="270"/>
      </w:pPr>
      <w:rPr>
        <w:rFonts w:hint="default"/>
        <w:lang w:val="en-US" w:eastAsia="en-US" w:bidi="ar-SA"/>
      </w:rPr>
    </w:lvl>
    <w:lvl w:ilvl="6" w:tplc="F44CD39C">
      <w:numFmt w:val="bullet"/>
      <w:lvlText w:val="•"/>
      <w:lvlJc w:val="left"/>
      <w:pPr>
        <w:ind w:left="6712" w:hanging="270"/>
      </w:pPr>
      <w:rPr>
        <w:rFonts w:hint="default"/>
        <w:lang w:val="en-US" w:eastAsia="en-US" w:bidi="ar-SA"/>
      </w:rPr>
    </w:lvl>
    <w:lvl w:ilvl="7" w:tplc="B67E6D84">
      <w:numFmt w:val="bullet"/>
      <w:lvlText w:val="•"/>
      <w:lvlJc w:val="left"/>
      <w:pPr>
        <w:ind w:left="7664" w:hanging="270"/>
      </w:pPr>
      <w:rPr>
        <w:rFonts w:hint="default"/>
        <w:lang w:val="en-US" w:eastAsia="en-US" w:bidi="ar-SA"/>
      </w:rPr>
    </w:lvl>
    <w:lvl w:ilvl="8" w:tplc="F95CE6A6">
      <w:numFmt w:val="bullet"/>
      <w:lvlText w:val="•"/>
      <w:lvlJc w:val="left"/>
      <w:pPr>
        <w:ind w:left="8616" w:hanging="270"/>
      </w:pPr>
      <w:rPr>
        <w:rFonts w:hint="default"/>
        <w:lang w:val="en-US" w:eastAsia="en-US" w:bidi="ar-SA"/>
      </w:rPr>
    </w:lvl>
  </w:abstractNum>
  <w:abstractNum w:abstractNumId="2" w15:restartNumberingAfterBreak="0">
    <w:nsid w:val="6D761CA8"/>
    <w:multiLevelType w:val="hybridMultilevel"/>
    <w:tmpl w:val="4782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ydney Idzikowski">
    <w15:presenceInfo w15:providerId="AD" w15:userId="S-1-5-21-623776247-1004891664-1543857936-547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FF"/>
    <w:rsid w:val="00063381"/>
    <w:rsid w:val="00083A87"/>
    <w:rsid w:val="00212786"/>
    <w:rsid w:val="0028410C"/>
    <w:rsid w:val="0030457F"/>
    <w:rsid w:val="0032069D"/>
    <w:rsid w:val="003A5F6C"/>
    <w:rsid w:val="003E1196"/>
    <w:rsid w:val="00514680"/>
    <w:rsid w:val="00525BD2"/>
    <w:rsid w:val="00525C2F"/>
    <w:rsid w:val="00540DBE"/>
    <w:rsid w:val="006214D9"/>
    <w:rsid w:val="00642EB5"/>
    <w:rsid w:val="00643ECD"/>
    <w:rsid w:val="00684FCF"/>
    <w:rsid w:val="00692AD7"/>
    <w:rsid w:val="006C1603"/>
    <w:rsid w:val="006C7538"/>
    <w:rsid w:val="006D48AD"/>
    <w:rsid w:val="007078FF"/>
    <w:rsid w:val="00774B8A"/>
    <w:rsid w:val="00786DFB"/>
    <w:rsid w:val="008910FD"/>
    <w:rsid w:val="008F7A10"/>
    <w:rsid w:val="00916C18"/>
    <w:rsid w:val="0093053E"/>
    <w:rsid w:val="00B778B5"/>
    <w:rsid w:val="00BA3127"/>
    <w:rsid w:val="00CC2ACB"/>
    <w:rsid w:val="00CF6873"/>
    <w:rsid w:val="00D652CB"/>
    <w:rsid w:val="00D703D6"/>
    <w:rsid w:val="00D93C66"/>
    <w:rsid w:val="00E21881"/>
    <w:rsid w:val="00E40969"/>
    <w:rsid w:val="00E50F1C"/>
    <w:rsid w:val="00E6396E"/>
    <w:rsid w:val="00E67336"/>
    <w:rsid w:val="00EA01FC"/>
    <w:rsid w:val="00EC37F1"/>
    <w:rsid w:val="00ED15FB"/>
    <w:rsid w:val="00F0119B"/>
    <w:rsid w:val="00FD5D3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EC9D3"/>
  <w15:docId w15:val="{74788648-3021-4999-BDC4-006FB78F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3"/>
      <w:ind w:left="1538" w:right="1993"/>
      <w:jc w:val="center"/>
    </w:pPr>
    <w:rPr>
      <w:sz w:val="48"/>
      <w:szCs w:val="48"/>
    </w:rPr>
  </w:style>
  <w:style w:type="paragraph" w:styleId="ListParagraph">
    <w:name w:val="List Paragraph"/>
    <w:basedOn w:val="Normal"/>
    <w:uiPriority w:val="1"/>
    <w:qFormat/>
    <w:pPr>
      <w:spacing w:before="1"/>
      <w:ind w:left="988" w:hanging="272"/>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916C18"/>
    <w:rPr>
      <w:sz w:val="16"/>
      <w:szCs w:val="16"/>
    </w:rPr>
  </w:style>
  <w:style w:type="paragraph" w:styleId="CommentText">
    <w:name w:val="annotation text"/>
    <w:basedOn w:val="Normal"/>
    <w:link w:val="CommentTextChar"/>
    <w:uiPriority w:val="99"/>
    <w:semiHidden/>
    <w:unhideWhenUsed/>
    <w:rsid w:val="00916C18"/>
    <w:rPr>
      <w:sz w:val="20"/>
      <w:szCs w:val="20"/>
    </w:rPr>
  </w:style>
  <w:style w:type="character" w:customStyle="1" w:styleId="CommentTextChar">
    <w:name w:val="Comment Text Char"/>
    <w:basedOn w:val="DefaultParagraphFont"/>
    <w:link w:val="CommentText"/>
    <w:uiPriority w:val="99"/>
    <w:semiHidden/>
    <w:rsid w:val="00916C18"/>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16C18"/>
    <w:rPr>
      <w:b/>
      <w:bCs/>
    </w:rPr>
  </w:style>
  <w:style w:type="character" w:customStyle="1" w:styleId="CommentSubjectChar">
    <w:name w:val="Comment Subject Char"/>
    <w:basedOn w:val="CommentTextChar"/>
    <w:link w:val="CommentSubject"/>
    <w:uiPriority w:val="99"/>
    <w:semiHidden/>
    <w:rsid w:val="00916C18"/>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916C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C18"/>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3337">
      <w:bodyDiv w:val="1"/>
      <w:marLeft w:val="0"/>
      <w:marRight w:val="0"/>
      <w:marTop w:val="0"/>
      <w:marBottom w:val="0"/>
      <w:divBdr>
        <w:top w:val="none" w:sz="0" w:space="0" w:color="auto"/>
        <w:left w:val="none" w:sz="0" w:space="0" w:color="auto"/>
        <w:bottom w:val="none" w:sz="0" w:space="0" w:color="auto"/>
        <w:right w:val="none" w:sz="0" w:space="0" w:color="auto"/>
      </w:divBdr>
    </w:div>
    <w:div w:id="15739933">
      <w:bodyDiv w:val="1"/>
      <w:marLeft w:val="0"/>
      <w:marRight w:val="0"/>
      <w:marTop w:val="0"/>
      <w:marBottom w:val="0"/>
      <w:divBdr>
        <w:top w:val="none" w:sz="0" w:space="0" w:color="auto"/>
        <w:left w:val="none" w:sz="0" w:space="0" w:color="auto"/>
        <w:bottom w:val="none" w:sz="0" w:space="0" w:color="auto"/>
        <w:right w:val="none" w:sz="0" w:space="0" w:color="auto"/>
      </w:divBdr>
      <w:divsChild>
        <w:div w:id="175968013">
          <w:marLeft w:val="0"/>
          <w:marRight w:val="0"/>
          <w:marTop w:val="0"/>
          <w:marBottom w:val="0"/>
          <w:divBdr>
            <w:top w:val="none" w:sz="0" w:space="0" w:color="auto"/>
            <w:left w:val="none" w:sz="0" w:space="0" w:color="auto"/>
            <w:bottom w:val="none" w:sz="0" w:space="0" w:color="auto"/>
            <w:right w:val="none" w:sz="0" w:space="0" w:color="auto"/>
          </w:divBdr>
        </w:div>
      </w:divsChild>
    </w:div>
    <w:div w:id="62917367">
      <w:bodyDiv w:val="1"/>
      <w:marLeft w:val="0"/>
      <w:marRight w:val="0"/>
      <w:marTop w:val="0"/>
      <w:marBottom w:val="0"/>
      <w:divBdr>
        <w:top w:val="none" w:sz="0" w:space="0" w:color="auto"/>
        <w:left w:val="none" w:sz="0" w:space="0" w:color="auto"/>
        <w:bottom w:val="none" w:sz="0" w:space="0" w:color="auto"/>
        <w:right w:val="none" w:sz="0" w:space="0" w:color="auto"/>
      </w:divBdr>
    </w:div>
    <w:div w:id="183253257">
      <w:bodyDiv w:val="1"/>
      <w:marLeft w:val="0"/>
      <w:marRight w:val="0"/>
      <w:marTop w:val="0"/>
      <w:marBottom w:val="0"/>
      <w:divBdr>
        <w:top w:val="none" w:sz="0" w:space="0" w:color="auto"/>
        <w:left w:val="none" w:sz="0" w:space="0" w:color="auto"/>
        <w:bottom w:val="none" w:sz="0" w:space="0" w:color="auto"/>
        <w:right w:val="none" w:sz="0" w:space="0" w:color="auto"/>
      </w:divBdr>
    </w:div>
    <w:div w:id="270358710">
      <w:bodyDiv w:val="1"/>
      <w:marLeft w:val="0"/>
      <w:marRight w:val="0"/>
      <w:marTop w:val="0"/>
      <w:marBottom w:val="0"/>
      <w:divBdr>
        <w:top w:val="none" w:sz="0" w:space="0" w:color="auto"/>
        <w:left w:val="none" w:sz="0" w:space="0" w:color="auto"/>
        <w:bottom w:val="none" w:sz="0" w:space="0" w:color="auto"/>
        <w:right w:val="none" w:sz="0" w:space="0" w:color="auto"/>
      </w:divBdr>
    </w:div>
    <w:div w:id="287932137">
      <w:bodyDiv w:val="1"/>
      <w:marLeft w:val="0"/>
      <w:marRight w:val="0"/>
      <w:marTop w:val="0"/>
      <w:marBottom w:val="0"/>
      <w:divBdr>
        <w:top w:val="none" w:sz="0" w:space="0" w:color="auto"/>
        <w:left w:val="none" w:sz="0" w:space="0" w:color="auto"/>
        <w:bottom w:val="none" w:sz="0" w:space="0" w:color="auto"/>
        <w:right w:val="none" w:sz="0" w:space="0" w:color="auto"/>
      </w:divBdr>
    </w:div>
    <w:div w:id="679502277">
      <w:bodyDiv w:val="1"/>
      <w:marLeft w:val="0"/>
      <w:marRight w:val="0"/>
      <w:marTop w:val="0"/>
      <w:marBottom w:val="0"/>
      <w:divBdr>
        <w:top w:val="none" w:sz="0" w:space="0" w:color="auto"/>
        <w:left w:val="none" w:sz="0" w:space="0" w:color="auto"/>
        <w:bottom w:val="none" w:sz="0" w:space="0" w:color="auto"/>
        <w:right w:val="none" w:sz="0" w:space="0" w:color="auto"/>
      </w:divBdr>
    </w:div>
    <w:div w:id="730731266">
      <w:bodyDiv w:val="1"/>
      <w:marLeft w:val="0"/>
      <w:marRight w:val="0"/>
      <w:marTop w:val="0"/>
      <w:marBottom w:val="0"/>
      <w:divBdr>
        <w:top w:val="none" w:sz="0" w:space="0" w:color="auto"/>
        <w:left w:val="none" w:sz="0" w:space="0" w:color="auto"/>
        <w:bottom w:val="none" w:sz="0" w:space="0" w:color="auto"/>
        <w:right w:val="none" w:sz="0" w:space="0" w:color="auto"/>
      </w:divBdr>
    </w:div>
    <w:div w:id="943196593">
      <w:bodyDiv w:val="1"/>
      <w:marLeft w:val="0"/>
      <w:marRight w:val="0"/>
      <w:marTop w:val="0"/>
      <w:marBottom w:val="0"/>
      <w:divBdr>
        <w:top w:val="none" w:sz="0" w:space="0" w:color="auto"/>
        <w:left w:val="none" w:sz="0" w:space="0" w:color="auto"/>
        <w:bottom w:val="none" w:sz="0" w:space="0" w:color="auto"/>
        <w:right w:val="none" w:sz="0" w:space="0" w:color="auto"/>
      </w:divBdr>
    </w:div>
    <w:div w:id="1062872113">
      <w:bodyDiv w:val="1"/>
      <w:marLeft w:val="0"/>
      <w:marRight w:val="0"/>
      <w:marTop w:val="0"/>
      <w:marBottom w:val="0"/>
      <w:divBdr>
        <w:top w:val="none" w:sz="0" w:space="0" w:color="auto"/>
        <w:left w:val="none" w:sz="0" w:space="0" w:color="auto"/>
        <w:bottom w:val="none" w:sz="0" w:space="0" w:color="auto"/>
        <w:right w:val="none" w:sz="0" w:space="0" w:color="auto"/>
      </w:divBdr>
    </w:div>
    <w:div w:id="1254432518">
      <w:bodyDiv w:val="1"/>
      <w:marLeft w:val="0"/>
      <w:marRight w:val="0"/>
      <w:marTop w:val="0"/>
      <w:marBottom w:val="0"/>
      <w:divBdr>
        <w:top w:val="none" w:sz="0" w:space="0" w:color="auto"/>
        <w:left w:val="none" w:sz="0" w:space="0" w:color="auto"/>
        <w:bottom w:val="none" w:sz="0" w:space="0" w:color="auto"/>
        <w:right w:val="none" w:sz="0" w:space="0" w:color="auto"/>
      </w:divBdr>
    </w:div>
    <w:div w:id="1351226127">
      <w:bodyDiv w:val="1"/>
      <w:marLeft w:val="0"/>
      <w:marRight w:val="0"/>
      <w:marTop w:val="0"/>
      <w:marBottom w:val="0"/>
      <w:divBdr>
        <w:top w:val="none" w:sz="0" w:space="0" w:color="auto"/>
        <w:left w:val="none" w:sz="0" w:space="0" w:color="auto"/>
        <w:bottom w:val="none" w:sz="0" w:space="0" w:color="auto"/>
        <w:right w:val="none" w:sz="0" w:space="0" w:color="auto"/>
      </w:divBdr>
    </w:div>
    <w:div w:id="1750227543">
      <w:bodyDiv w:val="1"/>
      <w:marLeft w:val="0"/>
      <w:marRight w:val="0"/>
      <w:marTop w:val="0"/>
      <w:marBottom w:val="0"/>
      <w:divBdr>
        <w:top w:val="none" w:sz="0" w:space="0" w:color="auto"/>
        <w:left w:val="none" w:sz="0" w:space="0" w:color="auto"/>
        <w:bottom w:val="none" w:sz="0" w:space="0" w:color="auto"/>
        <w:right w:val="none" w:sz="0" w:space="0" w:color="auto"/>
      </w:divBdr>
    </w:div>
    <w:div w:id="1988436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sidzikow@uncc.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charlotteresearch.info/"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sidzikow@uncc.edu"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charlotteresearch.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dmlarson</dc:creator>
  <cp:lastModifiedBy>Sydney Idzikowski</cp:lastModifiedBy>
  <cp:revision>4</cp:revision>
  <dcterms:created xsi:type="dcterms:W3CDTF">2022-03-03T16:28:00Z</dcterms:created>
  <dcterms:modified xsi:type="dcterms:W3CDTF">2022-03-15T21:09:00Z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2021-03-19T00:00:00Z</vt:filetime>
  </property>
  <property fmtid="{D5CDD505-2E9C-101B-9397-08002B2CF9AE}" pid="3" name="Creator">
    <vt:lpwstr>Acrobat PDFMaker 21 for Word</vt:lpwstr>
  </property>
  <property fmtid="{D5CDD505-2E9C-101B-9397-08002B2CF9AE}" pid="4" name="LastSaved">
    <vt:filetime>2021-10-04T00:00:00Z</vt:filetime>
  </property>
</Properties>
</file>